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94C72" w14:textId="4EBAEC1D" w:rsidR="00F21773" w:rsidRPr="00F21773" w:rsidRDefault="00547280" w:rsidP="00F21773">
      <w:pPr>
        <w:spacing w:after="240" w:line="252" w:lineRule="auto"/>
        <w:ind w:left="2160" w:right="2970"/>
        <w:rPr>
          <w:ins w:id="0" w:author="Larsen, Graeme" w:date="2021-10-18T23:01:00Z"/>
          <w:rFonts w:ascii="Graphik Regular" w:eastAsia="+mj-ea" w:hAnsi="Graphik Regular" w:cs="+mj-cs"/>
          <w:b/>
          <w:color w:val="A100FF" w:themeColor="accent1"/>
          <w:kern w:val="24"/>
          <w:sz w:val="40"/>
          <w:szCs w:val="40"/>
          <w:lang w:eastAsia="en-CA"/>
        </w:rPr>
      </w:pPr>
      <w:bookmarkStart w:id="1" w:name="_Toc448744044"/>
      <w:bookmarkStart w:id="2" w:name="_Toc448747669"/>
      <w:bookmarkStart w:id="3" w:name="_Toc456967629"/>
      <w:ins w:id="4" w:author="Larsen, Graeme" w:date="2021-10-18T23:01:00Z">
        <w:r w:rsidRPr="00F21773">
          <w:rPr>
            <w:rFonts w:ascii="Graphik Regular" w:eastAsia="+mj-ea" w:hAnsi="Graphik Regular" w:cs="+mj-cs"/>
            <w:b/>
            <w:noProof/>
            <w:color w:val="A100FF" w:themeColor="accent1"/>
            <w:kern w:val="24"/>
            <w:sz w:val="40"/>
            <w:szCs w:val="40"/>
            <w:lang w:val="en-CA" w:eastAsia="en-CA"/>
          </w:rPr>
          <w:drawing>
            <wp:anchor distT="0" distB="0" distL="114300" distR="114300" simplePos="0" relativeHeight="251696128" behindDoc="1" locked="0" layoutInCell="1" allowOverlap="1" wp14:anchorId="73DE9048" wp14:editId="750DB01F">
              <wp:simplePos x="0" y="0"/>
              <wp:positionH relativeFrom="page">
                <wp:posOffset>-3342796</wp:posOffset>
              </wp:positionH>
              <wp:positionV relativeFrom="paragraph">
                <wp:posOffset>822643</wp:posOffset>
              </wp:positionV>
              <wp:extent cx="13561005" cy="7918731"/>
              <wp:effectExtent l="1588" t="0" r="4762" b="4763"/>
              <wp:wrapNone/>
              <wp:docPr id="22" name="Picture 2" descr="A picture containing clothing, underwear, umbrella&#10;&#10;Description automatically generated">
                <a:extLst xmlns:a="http://schemas.openxmlformats.org/drawingml/2006/main">
                  <a:ext uri="{FF2B5EF4-FFF2-40B4-BE49-F238E27FC236}">
                    <a16:creationId xmlns:a16="http://schemas.microsoft.com/office/drawing/2014/main" id="{96D6A508-061A-41B3-9629-19965BAB9A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clothing, underwear, umbrella&#10;&#10;Description automatically generated">
                        <a:extLst>
                          <a:ext uri="{FF2B5EF4-FFF2-40B4-BE49-F238E27FC236}">
                            <a16:creationId xmlns:a16="http://schemas.microsoft.com/office/drawing/2014/main" id="{96D6A508-061A-41B3-9629-19965BAB9AA3}"/>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rot="5400000">
                        <a:off x="0" y="0"/>
                        <a:ext cx="13561005" cy="7918731"/>
                      </a:xfrm>
                      <a:prstGeom prst="rect">
                        <a:avLst/>
                      </a:prstGeom>
                    </pic:spPr>
                  </pic:pic>
                </a:graphicData>
              </a:graphic>
              <wp14:sizeRelH relativeFrom="page">
                <wp14:pctWidth>0</wp14:pctWidth>
              </wp14:sizeRelH>
              <wp14:sizeRelV relativeFrom="page">
                <wp14:pctHeight>0</wp14:pctHeight>
              </wp14:sizeRelV>
            </wp:anchor>
          </w:drawing>
        </w:r>
        <w:r w:rsidR="00F21773" w:rsidRPr="00F21773">
          <w:rPr>
            <w:rFonts w:ascii="Graphik Regular" w:eastAsia="Times New Roman" w:hAnsi="Graphik Regular" w:cs="Times New Roman"/>
            <w:noProof/>
            <w:color w:val="A100FF" w:themeColor="accent1"/>
            <w:sz w:val="20"/>
            <w:szCs w:val="20"/>
            <w:lang w:val="en-CA" w:eastAsia="en-CA"/>
          </w:rPr>
          <w:drawing>
            <wp:anchor distT="0" distB="0" distL="114300" distR="114300" simplePos="0" relativeHeight="251698176" behindDoc="0" locked="0" layoutInCell="1" allowOverlap="1" wp14:anchorId="78B5FF35" wp14:editId="1C3F5ED3">
              <wp:simplePos x="0" y="0"/>
              <wp:positionH relativeFrom="margin">
                <wp:posOffset>4683760</wp:posOffset>
              </wp:positionH>
              <wp:positionV relativeFrom="paragraph">
                <wp:posOffset>-838727</wp:posOffset>
              </wp:positionV>
              <wp:extent cx="1729811" cy="457200"/>
              <wp:effectExtent l="0" t="0" r="3810" b="0"/>
              <wp:wrapNone/>
              <wp:docPr id="2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7"/>
                      <pic:cNvPicPr/>
                    </pic:nvPicPr>
                    <pic:blipFill>
                      <a:blip r:embed="rId11" cstate="print">
                        <a:extLst>
                          <a:ext uri="{28A0092B-C50C-407E-A947-70E740481C1C}">
                            <a14:useLocalDpi xmlns:a14="http://schemas.microsoft.com/office/drawing/2010/main" val="0"/>
                          </a:ext>
                          <a:ext uri="{FF2B5EF4-FFF2-40B4-BE49-F238E27FC236}">
                            <a16:creationId xmlns:a14="http://schemas.microsoft.com/office/drawing/2010/main" xmlns="" xmlns:o="urn:schemas-microsoft-com:office:office" xmlns:v="urn:schemas-microsoft-com:vml" xmlns:w10="urn:schemas-microsoft-com:office:word" xmlns:w="http://schemas.openxmlformats.org/wordprocessingml/2006/main" xmlns:a16="http://schemas.microsoft.com/office/drawing/2014/main" xmlns:arto="http://schemas.microsoft.com/office/word/2006/arto" id="{4F59C2A9-CAAD-4437-A35B-5F02FAD0D904}"/>
                          </a:ext>
                        </a:extLst>
                      </a:blip>
                      <a:stretch>
                        <a:fillRect/>
                      </a:stretch>
                    </pic:blipFill>
                    <pic:spPr>
                      <a:xfrm>
                        <a:off x="0" y="0"/>
                        <a:ext cx="1729811" cy="457200"/>
                      </a:xfrm>
                      <a:prstGeom prst="rect">
                        <a:avLst/>
                      </a:prstGeom>
                    </pic:spPr>
                  </pic:pic>
                </a:graphicData>
              </a:graphic>
              <wp14:sizeRelH relativeFrom="margin">
                <wp14:pctWidth>0</wp14:pctWidth>
              </wp14:sizeRelH>
              <wp14:sizeRelV relativeFrom="margin">
                <wp14:pctHeight>0</wp14:pctHeight>
              </wp14:sizeRelV>
            </wp:anchor>
          </w:drawing>
        </w:r>
      </w:ins>
      <w:bookmarkStart w:id="5" w:name="_Hlk76416701"/>
      <w:bookmarkEnd w:id="5"/>
      <w:r w:rsidR="00F21773">
        <w:rPr>
          <w:rFonts w:ascii="Graphik Regular" w:eastAsia="+mj-ea" w:hAnsi="Graphik Regular" w:cs="+mj-cs"/>
          <w:b/>
          <w:color w:val="A100FF" w:themeColor="accent1"/>
          <w:kern w:val="24"/>
          <w:sz w:val="40"/>
          <w:szCs w:val="40"/>
          <w:lang w:eastAsia="en-CA"/>
        </w:rPr>
        <w:t>Accenture response to Ontario’s Trustworthy AI Framework</w:t>
      </w:r>
      <w:r>
        <w:rPr>
          <w:rFonts w:ascii="Graphik Regular" w:eastAsia="+mj-ea" w:hAnsi="Graphik Regular" w:cs="+mj-cs"/>
          <w:b/>
          <w:color w:val="A100FF" w:themeColor="accent1"/>
          <w:kern w:val="24"/>
          <w:sz w:val="40"/>
          <w:szCs w:val="40"/>
          <w:lang w:eastAsia="en-CA"/>
        </w:rPr>
        <w:t xml:space="preserve"> Consultation</w:t>
      </w:r>
    </w:p>
    <w:p w14:paraId="0F76B7EA" w14:textId="77777777" w:rsidR="00F21773" w:rsidRPr="00F21773" w:rsidRDefault="00F21773" w:rsidP="00F21773">
      <w:pPr>
        <w:spacing w:after="240" w:line="252" w:lineRule="auto"/>
        <w:ind w:left="2160" w:right="2970"/>
        <w:rPr>
          <w:ins w:id="6" w:author="Larsen, Graeme" w:date="2021-10-18T23:01:00Z"/>
          <w:rFonts w:ascii="Graphik Regular" w:eastAsia="+mj-ea" w:hAnsi="Graphik Regular" w:cs="+mj-cs"/>
          <w:b/>
          <w:color w:val="000000"/>
          <w:kern w:val="24"/>
          <w:sz w:val="40"/>
          <w:szCs w:val="40"/>
          <w:lang w:eastAsia="en-CA"/>
        </w:rPr>
      </w:pPr>
    </w:p>
    <w:p w14:paraId="68FBE5DA" w14:textId="7BC0C4D7" w:rsidR="00547280" w:rsidRDefault="00F21773" w:rsidP="003621E1">
      <w:pPr>
        <w:autoSpaceDE w:val="0"/>
        <w:autoSpaceDN w:val="0"/>
        <w:adjustRightInd w:val="0"/>
        <w:spacing w:after="0" w:line="240" w:lineRule="auto"/>
        <w:ind w:left="2160"/>
        <w:suppressOverlap/>
        <w:rPr>
          <w:rFonts w:ascii="Graphik Regular" w:eastAsia="+mj-ea" w:hAnsi="Graphik Regular" w:cs="+mj-cs"/>
          <w:b/>
          <w:color w:val="A100FF" w:themeColor="accent1"/>
          <w:kern w:val="24"/>
          <w:sz w:val="68"/>
          <w:szCs w:val="68"/>
          <w:lang w:eastAsia="en-CA"/>
        </w:rPr>
      </w:pPr>
      <w:r>
        <w:rPr>
          <w:rFonts w:ascii="Graphik Regular" w:eastAsia="+mj-ea" w:hAnsi="Graphik Regular" w:cs="+mj-cs"/>
          <w:b/>
          <w:color w:val="A100FF" w:themeColor="accent1"/>
          <w:kern w:val="24"/>
          <w:sz w:val="68"/>
          <w:szCs w:val="68"/>
          <w:lang w:eastAsia="en-CA"/>
        </w:rPr>
        <w:t>Trustworthy AI</w:t>
      </w:r>
      <w:r w:rsidR="004864F1">
        <w:rPr>
          <w:rFonts w:ascii="Graphik Regular" w:eastAsia="+mj-ea" w:hAnsi="Graphik Regular" w:cs="+mj-cs"/>
          <w:b/>
          <w:color w:val="A100FF" w:themeColor="accent1"/>
          <w:kern w:val="24"/>
          <w:sz w:val="68"/>
          <w:szCs w:val="68"/>
          <w:lang w:eastAsia="en-CA"/>
        </w:rPr>
        <w:t xml:space="preserve">: </w:t>
      </w:r>
    </w:p>
    <w:p w14:paraId="2D4C5A07" w14:textId="1FF38845" w:rsidR="00B42CD2" w:rsidRDefault="00DD15AF" w:rsidP="003621E1">
      <w:pPr>
        <w:autoSpaceDE w:val="0"/>
        <w:autoSpaceDN w:val="0"/>
        <w:adjustRightInd w:val="0"/>
        <w:spacing w:after="0" w:line="240" w:lineRule="auto"/>
        <w:ind w:left="2160"/>
        <w:suppressOverlap/>
        <w:rPr>
          <w:rFonts w:ascii="Graphik Regular" w:eastAsia="+mj-ea" w:hAnsi="Graphik Regular" w:cs="+mj-cs"/>
          <w:b/>
          <w:color w:val="A100FF" w:themeColor="accent1"/>
          <w:kern w:val="24"/>
          <w:sz w:val="68"/>
          <w:szCs w:val="68"/>
          <w:lang w:eastAsia="en-CA"/>
        </w:rPr>
      </w:pPr>
      <w:r>
        <w:rPr>
          <w:rFonts w:ascii="Graphik Regular" w:eastAsia="+mj-ea" w:hAnsi="Graphik Regular" w:cs="+mj-cs"/>
          <w:b/>
          <w:color w:val="A100FF" w:themeColor="accent1"/>
          <w:kern w:val="24"/>
          <w:sz w:val="68"/>
          <w:szCs w:val="68"/>
          <w:lang w:eastAsia="en-CA"/>
        </w:rPr>
        <w:t xml:space="preserve">Explainability, </w:t>
      </w:r>
    </w:p>
    <w:p w14:paraId="5CBF7371" w14:textId="42B0FF62" w:rsidR="00DD15AF" w:rsidRPr="006F5045" w:rsidRDefault="00DD15AF" w:rsidP="003621E1">
      <w:pPr>
        <w:autoSpaceDE w:val="0"/>
        <w:autoSpaceDN w:val="0"/>
        <w:adjustRightInd w:val="0"/>
        <w:spacing w:after="0" w:line="240" w:lineRule="auto"/>
        <w:ind w:left="2160"/>
        <w:suppressOverlap/>
        <w:rPr>
          <w:rFonts w:ascii="Graphik Regular" w:eastAsia="+mj-ea" w:hAnsi="Graphik Regular" w:cs="+mj-cs"/>
          <w:b/>
          <w:color w:val="A100FF" w:themeColor="accent1"/>
          <w:kern w:val="24"/>
          <w:sz w:val="68"/>
          <w:szCs w:val="68"/>
          <w:lang w:eastAsia="en-CA"/>
        </w:rPr>
      </w:pPr>
      <w:r>
        <w:rPr>
          <w:rFonts w:ascii="Graphik Regular" w:eastAsia="+mj-ea" w:hAnsi="Graphik Regular" w:cs="+mj-cs"/>
          <w:b/>
          <w:color w:val="A100FF" w:themeColor="accent1"/>
          <w:kern w:val="24"/>
          <w:sz w:val="68"/>
          <w:szCs w:val="68"/>
          <w:lang w:eastAsia="en-CA"/>
        </w:rPr>
        <w:t>Trust, and Inclusivity</w:t>
      </w:r>
    </w:p>
    <w:p w14:paraId="2ECCDE9C" w14:textId="77777777" w:rsidR="00F21773" w:rsidRPr="006F5045" w:rsidRDefault="00F21773" w:rsidP="00F21773">
      <w:pPr>
        <w:autoSpaceDE w:val="0"/>
        <w:autoSpaceDN w:val="0"/>
        <w:adjustRightInd w:val="0"/>
        <w:spacing w:after="0" w:line="240" w:lineRule="auto"/>
        <w:ind w:left="2160"/>
        <w:suppressOverlap/>
        <w:rPr>
          <w:rFonts w:ascii="Graphik Regular" w:eastAsia="+mj-ea" w:hAnsi="Graphik Regular" w:cs="+mj-cs"/>
          <w:b/>
          <w:color w:val="A100FF" w:themeColor="accent1"/>
          <w:kern w:val="24"/>
          <w:sz w:val="68"/>
          <w:szCs w:val="68"/>
          <w:lang w:eastAsia="en-CA"/>
        </w:rPr>
      </w:pPr>
      <w:r w:rsidRPr="006F5045">
        <w:rPr>
          <w:rFonts w:ascii="Graphik Regular" w:eastAsia="+mj-ea" w:hAnsi="Graphik Regular" w:cs="+mj-cs"/>
          <w:b/>
          <w:color w:val="A100FF" w:themeColor="accent1"/>
          <w:kern w:val="24"/>
          <w:sz w:val="68"/>
          <w:szCs w:val="68"/>
          <w:lang w:eastAsia="en-CA"/>
        </w:rPr>
        <w:t xml:space="preserve"> </w:t>
      </w:r>
    </w:p>
    <w:p w14:paraId="72559974" w14:textId="77777777" w:rsidR="005D458A" w:rsidRDefault="005D458A" w:rsidP="00F21773">
      <w:pPr>
        <w:autoSpaceDE w:val="0"/>
        <w:autoSpaceDN w:val="0"/>
        <w:adjustRightInd w:val="0"/>
        <w:spacing w:after="0" w:line="240" w:lineRule="auto"/>
        <w:ind w:left="2160"/>
        <w:suppressOverlap/>
        <w:rPr>
          <w:rFonts w:ascii="Graphik" w:eastAsia="Times New Roman" w:hAnsi="Graphik" w:cs="Arial"/>
          <w:color w:val="A100FF" w:themeColor="accent1"/>
          <w:sz w:val="32"/>
          <w:szCs w:val="32"/>
          <w:lang w:eastAsia="en-CA"/>
        </w:rPr>
      </w:pPr>
    </w:p>
    <w:p w14:paraId="0484DDE4" w14:textId="0F3EABE8" w:rsidR="00F21773" w:rsidRPr="006F5045" w:rsidRDefault="00F21773" w:rsidP="00F21773">
      <w:pPr>
        <w:autoSpaceDE w:val="0"/>
        <w:autoSpaceDN w:val="0"/>
        <w:adjustRightInd w:val="0"/>
        <w:spacing w:after="0" w:line="240" w:lineRule="auto"/>
        <w:ind w:left="2160"/>
        <w:suppressOverlap/>
        <w:rPr>
          <w:rFonts w:ascii="Graphik" w:eastAsia="Times New Roman" w:hAnsi="Graphik" w:cs="Arial"/>
          <w:color w:val="A100FF" w:themeColor="accent1"/>
          <w:sz w:val="32"/>
          <w:szCs w:val="32"/>
          <w:lang w:eastAsia="en-CA"/>
        </w:rPr>
      </w:pPr>
      <w:r w:rsidRPr="006F5045">
        <w:rPr>
          <w:rFonts w:ascii="Graphik" w:eastAsia="Times New Roman" w:hAnsi="Graphik" w:cs="Arial"/>
          <w:color w:val="A100FF" w:themeColor="accent1"/>
          <w:sz w:val="32"/>
          <w:szCs w:val="32"/>
          <w:lang w:eastAsia="en-CA"/>
        </w:rPr>
        <w:t xml:space="preserve">June </w:t>
      </w:r>
      <w:r w:rsidR="00D857A6">
        <w:rPr>
          <w:rFonts w:ascii="Graphik" w:eastAsia="Times New Roman" w:hAnsi="Graphik" w:cs="Arial"/>
          <w:color w:val="A100FF" w:themeColor="accent1"/>
          <w:sz w:val="32"/>
          <w:szCs w:val="32"/>
          <w:lang w:eastAsia="en-CA"/>
        </w:rPr>
        <w:t>4</w:t>
      </w:r>
      <w:r w:rsidRPr="006F5045">
        <w:rPr>
          <w:rFonts w:ascii="Graphik" w:eastAsia="Times New Roman" w:hAnsi="Graphik" w:cs="Arial"/>
          <w:color w:val="A100FF" w:themeColor="accent1"/>
          <w:sz w:val="32"/>
          <w:szCs w:val="32"/>
          <w:lang w:eastAsia="en-CA"/>
        </w:rPr>
        <w:t>, 2021</w:t>
      </w:r>
    </w:p>
    <w:p w14:paraId="19F651A8" w14:textId="77777777" w:rsidR="00903911" w:rsidRDefault="00903911" w:rsidP="00F21773">
      <w:pPr>
        <w:spacing w:after="0" w:line="240" w:lineRule="auto"/>
        <w:rPr>
          <w:rFonts w:ascii="Graphik Regular" w:eastAsia="+mn-ea" w:hAnsi="Graphik Regular" w:cs="+mn-cs"/>
          <w:color w:val="7500C0" w:themeColor="accent2"/>
          <w:kern w:val="24"/>
          <w:sz w:val="40"/>
          <w:szCs w:val="40"/>
          <w:lang w:eastAsia="en-CA"/>
        </w:rPr>
      </w:pPr>
    </w:p>
    <w:p w14:paraId="784137C9" w14:textId="7EF1B694" w:rsidR="00F21773" w:rsidRPr="00F21773" w:rsidRDefault="00F21773" w:rsidP="00F21773">
      <w:pPr>
        <w:spacing w:after="0" w:line="240" w:lineRule="auto"/>
        <w:rPr>
          <w:ins w:id="7" w:author="Larsen, Graeme" w:date="2021-10-18T23:01:00Z"/>
          <w:rFonts w:ascii="Graphik Regular" w:eastAsia="+mn-ea" w:hAnsi="Graphik Regular" w:cs="+mn-cs"/>
          <w:color w:val="7500C0" w:themeColor="accent2"/>
          <w:kern w:val="24"/>
          <w:sz w:val="40"/>
          <w:szCs w:val="40"/>
          <w:lang w:eastAsia="en-CA"/>
        </w:rPr>
        <w:sectPr w:rsidR="00F21773" w:rsidRPr="00F21773" w:rsidSect="00F21773">
          <w:headerReference w:type="even" r:id="rId12"/>
          <w:headerReference w:type="default" r:id="rId13"/>
          <w:footerReference w:type="even" r:id="rId14"/>
          <w:footerReference w:type="default" r:id="rId15"/>
          <w:headerReference w:type="first" r:id="rId16"/>
          <w:footerReference w:type="first" r:id="rId17"/>
          <w:pgSz w:w="12240" w:h="15840" w:code="1"/>
          <w:pgMar w:top="1080" w:right="1080" w:bottom="1080" w:left="1440" w:header="720" w:footer="720" w:gutter="0"/>
          <w:pgNumType w:fmt="lowerRoman" w:start="1"/>
          <w:cols w:space="720"/>
        </w:sectPr>
      </w:pPr>
      <w:ins w:id="8" w:author="Larsen, Graeme" w:date="2021-10-18T23:01:00Z">
        <w:r w:rsidRPr="00F21773">
          <w:rPr>
            <w:rFonts w:ascii="Graphik Regular" w:eastAsia="Times New Roman" w:hAnsi="Graphik Regular" w:cs="Times New Roman"/>
            <w:noProof/>
            <w:sz w:val="20"/>
            <w:szCs w:val="20"/>
            <w:lang w:val="en-CA" w:eastAsia="en-CA"/>
          </w:rPr>
          <mc:AlternateContent>
            <mc:Choice Requires="wps">
              <w:drawing>
                <wp:anchor distT="0" distB="0" distL="114300" distR="114300" simplePos="0" relativeHeight="251697152" behindDoc="0" locked="0" layoutInCell="1" allowOverlap="1" wp14:anchorId="3251A99F" wp14:editId="17A49AF5">
                  <wp:simplePos x="0" y="0"/>
                  <wp:positionH relativeFrom="margin">
                    <wp:posOffset>3211432</wp:posOffset>
                  </wp:positionH>
                  <wp:positionV relativeFrom="paragraph">
                    <wp:posOffset>9525</wp:posOffset>
                  </wp:positionV>
                  <wp:extent cx="3088257" cy="2968831"/>
                  <wp:effectExtent l="0" t="0" r="0" b="3175"/>
                  <wp:wrapNone/>
                  <wp:docPr id="20" name="Rectangle 20"/>
                  <wp:cNvGraphicFramePr/>
                  <a:graphic xmlns:a="http://schemas.openxmlformats.org/drawingml/2006/main">
                    <a:graphicData uri="http://schemas.microsoft.com/office/word/2010/wordprocessingShape">
                      <wps:wsp>
                        <wps:cNvSpPr/>
                        <wps:spPr>
                          <a:xfrm>
                            <a:off x="0" y="0"/>
                            <a:ext cx="3088257" cy="2968831"/>
                          </a:xfrm>
                          <a:prstGeom prst="rect">
                            <a:avLst/>
                          </a:prstGeom>
                          <a:solidFill>
                            <a:srgbClr val="FFFFFF">
                              <a:alpha val="80000"/>
                            </a:srgbClr>
                          </a:solidFill>
                          <a:ln w="25400" cap="flat" cmpd="sng" algn="ctr">
                            <a:noFill/>
                            <a:prstDash val="solid"/>
                          </a:ln>
                          <a:effectLst/>
                        </wps:spPr>
                        <wps:txbx>
                          <w:txbxContent>
                            <w:p w14:paraId="335E4CC2" w14:textId="77777777" w:rsidR="00F21773" w:rsidRPr="006011E6" w:rsidRDefault="00F21773" w:rsidP="00F21773">
                              <w:pPr>
                                <w:spacing w:after="0"/>
                                <w:suppressOverlap/>
                                <w:rPr>
                                  <w:rFonts w:ascii="Graphik" w:hAnsi="Graphik"/>
                                  <w:sz w:val="24"/>
                                  <w:szCs w:val="24"/>
                                </w:rPr>
                              </w:pPr>
                            </w:p>
                            <w:p w14:paraId="43B38FF5" w14:textId="1B422879" w:rsidR="00F21773" w:rsidRDefault="00F21773" w:rsidP="00F21773">
                              <w:pPr>
                                <w:spacing w:after="0"/>
                                <w:suppressOverlap/>
                                <w:rPr>
                                  <w:rFonts w:ascii="Graphik" w:hAnsi="Graphik" w:cs="Arial"/>
                                  <w:b/>
                                  <w:color w:val="A100FF" w:themeColor="accent1"/>
                                  <w:sz w:val="24"/>
                                  <w:szCs w:val="24"/>
                                </w:rPr>
                              </w:pPr>
                              <w:r w:rsidRPr="00081CDC">
                                <w:rPr>
                                  <w:rFonts w:ascii="Graphik" w:hAnsi="Graphik" w:cs="Arial"/>
                                  <w:b/>
                                  <w:color w:val="A100FF" w:themeColor="accent1"/>
                                  <w:sz w:val="24"/>
                                  <w:szCs w:val="24"/>
                                </w:rPr>
                                <w:t>Submitted by:</w:t>
                              </w:r>
                            </w:p>
                            <w:p w14:paraId="54176393" w14:textId="77777777" w:rsidR="00DD15AF" w:rsidRPr="00081CDC" w:rsidRDefault="00DD15AF" w:rsidP="00F21773">
                              <w:pPr>
                                <w:spacing w:after="0"/>
                                <w:suppressOverlap/>
                                <w:rPr>
                                  <w:rFonts w:ascii="Graphik" w:hAnsi="Graphik" w:cs="Arial"/>
                                  <w:b/>
                                  <w:color w:val="A100FF" w:themeColor="accent1"/>
                                  <w:sz w:val="24"/>
                                  <w:szCs w:val="24"/>
                                </w:rPr>
                              </w:pPr>
                            </w:p>
                            <w:p w14:paraId="3A09D037" w14:textId="2E87BFF7" w:rsidR="00081CDC" w:rsidRPr="006011E6" w:rsidRDefault="00F21773" w:rsidP="00F21773">
                              <w:pPr>
                                <w:spacing w:after="0"/>
                                <w:suppressOverlap/>
                                <w:rPr>
                                  <w:rFonts w:ascii="Graphik" w:hAnsi="Graphik" w:cs="Arial"/>
                                  <w:sz w:val="24"/>
                                  <w:szCs w:val="24"/>
                                </w:rPr>
                              </w:pPr>
                              <w:r w:rsidRPr="006011E6">
                                <w:rPr>
                                  <w:rFonts w:ascii="Graphik" w:hAnsi="Graphik" w:cs="Arial"/>
                                  <w:sz w:val="24"/>
                                  <w:szCs w:val="24"/>
                                </w:rPr>
                                <w:t>Accenture Inc.</w:t>
                              </w:r>
                            </w:p>
                            <w:p w14:paraId="625921DD" w14:textId="3D5140CA" w:rsidR="00F21773" w:rsidRPr="006011E6" w:rsidRDefault="00F21773" w:rsidP="00F21773">
                              <w:pPr>
                                <w:spacing w:after="0"/>
                                <w:suppressOverlap/>
                                <w:rPr>
                                  <w:rFonts w:ascii="Graphik" w:hAnsi="Graphik" w:cs="Arial"/>
                                  <w:sz w:val="24"/>
                                  <w:szCs w:val="24"/>
                                </w:rPr>
                              </w:pPr>
                              <w:r w:rsidRPr="006011E6">
                                <w:rPr>
                                  <w:rFonts w:ascii="Graphik" w:hAnsi="Graphik" w:cs="Arial"/>
                                  <w:sz w:val="24"/>
                                  <w:szCs w:val="24"/>
                                </w:rPr>
                                <w:t>Shannon MacDonald</w:t>
                              </w:r>
                            </w:p>
                            <w:p w14:paraId="1074FF78" w14:textId="5FD0AEE6" w:rsidR="00F21773" w:rsidRDefault="005A6941" w:rsidP="00F21773">
                              <w:pPr>
                                <w:spacing w:after="0"/>
                                <w:suppressOverlap/>
                                <w:rPr>
                                  <w:rStyle w:val="Hyperlink"/>
                                  <w:rFonts w:cs="Arial"/>
                                  <w:color w:val="auto"/>
                                  <w:sz w:val="24"/>
                                  <w:szCs w:val="24"/>
                                </w:rPr>
                              </w:pPr>
                              <w:hyperlink r:id="rId18" w:history="1">
                                <w:r w:rsidR="00F21773" w:rsidRPr="006011E6">
                                  <w:rPr>
                                    <w:rStyle w:val="Hyperlink"/>
                                    <w:rFonts w:cs="Arial"/>
                                    <w:sz w:val="24"/>
                                    <w:szCs w:val="24"/>
                                  </w:rPr>
                                  <w:t>shannon.macdonald@accenture.com</w:t>
                                </w:r>
                              </w:hyperlink>
                            </w:p>
                            <w:p w14:paraId="63D288F7" w14:textId="1EDD5CA6" w:rsidR="006F5045" w:rsidRDefault="006F5045" w:rsidP="00F21773">
                              <w:pPr>
                                <w:spacing w:after="0"/>
                                <w:suppressOverlap/>
                                <w:rPr>
                                  <w:rStyle w:val="Hyperlink"/>
                                  <w:rFonts w:cs="Arial"/>
                                  <w:color w:val="auto"/>
                                  <w:sz w:val="24"/>
                                  <w:szCs w:val="24"/>
                                </w:rPr>
                              </w:pPr>
                            </w:p>
                            <w:p w14:paraId="2D381BE1" w14:textId="350D2C9E" w:rsidR="006F5045" w:rsidRPr="00081CDC" w:rsidRDefault="006F5045" w:rsidP="00F21773">
                              <w:pPr>
                                <w:spacing w:after="0"/>
                                <w:suppressOverlap/>
                                <w:rPr>
                                  <w:rStyle w:val="Hyperlink"/>
                                  <w:rFonts w:ascii="Graphik" w:hAnsi="Graphik" w:cs="Arial"/>
                                  <w:color w:val="auto"/>
                                  <w:sz w:val="24"/>
                                  <w:szCs w:val="24"/>
                                  <w:u w:val="none"/>
                                </w:rPr>
                              </w:pPr>
                              <w:r w:rsidRPr="00081CDC">
                                <w:rPr>
                                  <w:rStyle w:val="Hyperlink"/>
                                  <w:rFonts w:ascii="Graphik" w:hAnsi="Graphik" w:cs="Arial"/>
                                  <w:color w:val="auto"/>
                                  <w:sz w:val="24"/>
                                  <w:szCs w:val="24"/>
                                  <w:u w:val="none"/>
                                </w:rPr>
                                <w:t>Graeme Larsen</w:t>
                              </w:r>
                            </w:p>
                            <w:p w14:paraId="557587F5" w14:textId="7377644E" w:rsidR="006F5045" w:rsidRPr="00081CDC" w:rsidRDefault="005A6941" w:rsidP="00F21773">
                              <w:pPr>
                                <w:spacing w:after="0"/>
                                <w:suppressOverlap/>
                                <w:rPr>
                                  <w:rFonts w:ascii="Graphik" w:hAnsi="Graphik" w:cs="Arial"/>
                                  <w:sz w:val="24"/>
                                  <w:szCs w:val="24"/>
                                </w:rPr>
                              </w:pPr>
                              <w:hyperlink r:id="rId19" w:history="1">
                                <w:r w:rsidR="006F5045" w:rsidRPr="00081CDC">
                                  <w:rPr>
                                    <w:rStyle w:val="Hyperlink"/>
                                    <w:rFonts w:ascii="Graphik" w:hAnsi="Graphik" w:cs="Arial"/>
                                    <w:sz w:val="24"/>
                                    <w:szCs w:val="24"/>
                                  </w:rPr>
                                  <w:t>graeme.larsen@accenture.com</w:t>
                                </w:r>
                              </w:hyperlink>
                              <w:r w:rsidR="006F5045" w:rsidRPr="00081CDC">
                                <w:rPr>
                                  <w:rStyle w:val="Hyperlink"/>
                                  <w:rFonts w:ascii="Graphik" w:hAnsi="Graphik" w:cs="Arial"/>
                                  <w:color w:val="auto"/>
                                  <w:sz w:val="24"/>
                                  <w:szCs w:val="24"/>
                                  <w:u w:val="no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1A99F" id="Rectangle 20" o:spid="_x0000_s1026" style="position:absolute;margin-left:252.85pt;margin-top:.75pt;width:243.15pt;height:233.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" stroked="f" strokeweight="2pt">
                  <v:fill opacity="52428f"/>
                  <v:textbox>
                    <w:txbxContent>
                      <w:p w14:paraId="335E4CC2" w14:textId="77777777" w:rsidR="00F21773" w:rsidRPr="006011E6" w:rsidRDefault="00F21773" w:rsidP="00F21773">
                        <w:pPr>
                          <w:spacing w:after="0"/>
                          <w:suppressOverlap/>
                          <w:rPr>
                            <w:rFonts w:ascii="Graphik" w:hAnsi="Graphik"/>
                            <w:sz w:val="24"/>
                            <w:szCs w:val="24"/>
                          </w:rPr>
                        </w:pPr>
                      </w:p>
                      <w:p w14:paraId="43B38FF5" w14:textId="1B422879" w:rsidR="00F21773" w:rsidRDefault="00F21773" w:rsidP="00F21773">
                        <w:pPr>
                          <w:spacing w:after="0"/>
                          <w:suppressOverlap/>
                          <w:rPr>
                            <w:rFonts w:ascii="Graphik" w:hAnsi="Graphik" w:cs="Arial"/>
                            <w:b/>
                            <w:color w:val="A100FF" w:themeColor="accent1"/>
                            <w:sz w:val="24"/>
                            <w:szCs w:val="24"/>
                          </w:rPr>
                        </w:pPr>
                        <w:r w:rsidRPr="00081CDC">
                          <w:rPr>
                            <w:rFonts w:ascii="Graphik" w:hAnsi="Graphik" w:cs="Arial"/>
                            <w:b/>
                            <w:color w:val="A100FF" w:themeColor="accent1"/>
                            <w:sz w:val="24"/>
                            <w:szCs w:val="24"/>
                          </w:rPr>
                          <w:t>Submitted by:</w:t>
                        </w:r>
                      </w:p>
                      <w:p w14:paraId="54176393" w14:textId="77777777" w:rsidR="00DD15AF" w:rsidRPr="00081CDC" w:rsidRDefault="00DD15AF" w:rsidP="00F21773">
                        <w:pPr>
                          <w:spacing w:after="0"/>
                          <w:suppressOverlap/>
                          <w:rPr>
                            <w:rFonts w:ascii="Graphik" w:hAnsi="Graphik" w:cs="Arial"/>
                            <w:b/>
                            <w:color w:val="A100FF" w:themeColor="accent1"/>
                            <w:sz w:val="24"/>
                            <w:szCs w:val="24"/>
                          </w:rPr>
                        </w:pPr>
                      </w:p>
                      <w:p w14:paraId="3A09D037" w14:textId="2E87BFF7" w:rsidR="00081CDC" w:rsidRPr="006011E6" w:rsidRDefault="00F21773" w:rsidP="00F21773">
                        <w:pPr>
                          <w:spacing w:after="0"/>
                          <w:suppressOverlap/>
                          <w:rPr>
                            <w:rFonts w:ascii="Graphik" w:hAnsi="Graphik" w:cs="Arial"/>
                            <w:sz w:val="24"/>
                            <w:szCs w:val="24"/>
                          </w:rPr>
                        </w:pPr>
                        <w:r w:rsidRPr="006011E6">
                          <w:rPr>
                            <w:rFonts w:ascii="Graphik" w:hAnsi="Graphik" w:cs="Arial"/>
                            <w:sz w:val="24"/>
                            <w:szCs w:val="24"/>
                          </w:rPr>
                          <w:t>Accenture Inc.</w:t>
                        </w:r>
                      </w:p>
                      <w:p w14:paraId="625921DD" w14:textId="3D5140CA" w:rsidR="00F21773" w:rsidRPr="006011E6" w:rsidRDefault="00F21773" w:rsidP="00F21773">
                        <w:pPr>
                          <w:spacing w:after="0"/>
                          <w:suppressOverlap/>
                          <w:rPr>
                            <w:rFonts w:ascii="Graphik" w:hAnsi="Graphik" w:cs="Arial"/>
                            <w:sz w:val="24"/>
                            <w:szCs w:val="24"/>
                          </w:rPr>
                        </w:pPr>
                        <w:r w:rsidRPr="006011E6">
                          <w:rPr>
                            <w:rFonts w:ascii="Graphik" w:hAnsi="Graphik" w:cs="Arial"/>
                            <w:sz w:val="24"/>
                            <w:szCs w:val="24"/>
                          </w:rPr>
                          <w:t>Shannon MacDonald</w:t>
                        </w:r>
                      </w:p>
                      <w:p w14:paraId="1074FF78" w14:textId="5FD0AEE6" w:rsidR="00F21773" w:rsidRDefault="005A6941" w:rsidP="00F21773">
                        <w:pPr>
                          <w:spacing w:after="0"/>
                          <w:suppressOverlap/>
                          <w:rPr>
                            <w:rStyle w:val="Hyperlink"/>
                            <w:rFonts w:cs="Arial"/>
                            <w:color w:val="auto"/>
                            <w:sz w:val="24"/>
                            <w:szCs w:val="24"/>
                          </w:rPr>
                        </w:pPr>
                        <w:hyperlink r:id="rId20" w:history="1">
                          <w:r w:rsidR="00F21773" w:rsidRPr="006011E6">
                            <w:rPr>
                              <w:rStyle w:val="Hyperlink"/>
                              <w:rFonts w:cs="Arial"/>
                              <w:sz w:val="24"/>
                              <w:szCs w:val="24"/>
                            </w:rPr>
                            <w:t>shannon.macdonald@accenture.com</w:t>
                          </w:r>
                        </w:hyperlink>
                      </w:p>
                      <w:p w14:paraId="63D288F7" w14:textId="1EDD5CA6" w:rsidR="006F5045" w:rsidRDefault="006F5045" w:rsidP="00F21773">
                        <w:pPr>
                          <w:spacing w:after="0"/>
                          <w:suppressOverlap/>
                          <w:rPr>
                            <w:rStyle w:val="Hyperlink"/>
                            <w:rFonts w:cs="Arial"/>
                            <w:color w:val="auto"/>
                            <w:sz w:val="24"/>
                            <w:szCs w:val="24"/>
                          </w:rPr>
                        </w:pPr>
                      </w:p>
                      <w:p w14:paraId="2D381BE1" w14:textId="350D2C9E" w:rsidR="006F5045" w:rsidRPr="00081CDC" w:rsidRDefault="006F5045" w:rsidP="00F21773">
                        <w:pPr>
                          <w:spacing w:after="0"/>
                          <w:suppressOverlap/>
                          <w:rPr>
                            <w:rStyle w:val="Hyperlink"/>
                            <w:rFonts w:ascii="Graphik" w:hAnsi="Graphik" w:cs="Arial"/>
                            <w:color w:val="auto"/>
                            <w:sz w:val="24"/>
                            <w:szCs w:val="24"/>
                            <w:u w:val="none"/>
                          </w:rPr>
                        </w:pPr>
                        <w:r w:rsidRPr="00081CDC">
                          <w:rPr>
                            <w:rStyle w:val="Hyperlink"/>
                            <w:rFonts w:ascii="Graphik" w:hAnsi="Graphik" w:cs="Arial"/>
                            <w:color w:val="auto"/>
                            <w:sz w:val="24"/>
                            <w:szCs w:val="24"/>
                            <w:u w:val="none"/>
                          </w:rPr>
                          <w:t>Graeme Larsen</w:t>
                        </w:r>
                      </w:p>
                      <w:p w14:paraId="557587F5" w14:textId="7377644E" w:rsidR="006F5045" w:rsidRPr="00081CDC" w:rsidRDefault="005A6941" w:rsidP="00F21773">
                        <w:pPr>
                          <w:spacing w:after="0"/>
                          <w:suppressOverlap/>
                          <w:rPr>
                            <w:rFonts w:ascii="Graphik" w:hAnsi="Graphik" w:cs="Arial"/>
                            <w:sz w:val="24"/>
                            <w:szCs w:val="24"/>
                          </w:rPr>
                        </w:pPr>
                        <w:hyperlink r:id="rId21" w:history="1">
                          <w:r w:rsidR="006F5045" w:rsidRPr="00081CDC">
                            <w:rPr>
                              <w:rStyle w:val="Hyperlink"/>
                              <w:rFonts w:ascii="Graphik" w:hAnsi="Graphik" w:cs="Arial"/>
                              <w:sz w:val="24"/>
                              <w:szCs w:val="24"/>
                            </w:rPr>
                            <w:t>graeme.larsen@accenture.com</w:t>
                          </w:r>
                        </w:hyperlink>
                        <w:r w:rsidR="006F5045" w:rsidRPr="00081CDC">
                          <w:rPr>
                            <w:rStyle w:val="Hyperlink"/>
                            <w:rFonts w:ascii="Graphik" w:hAnsi="Graphik" w:cs="Arial"/>
                            <w:color w:val="auto"/>
                            <w:sz w:val="24"/>
                            <w:szCs w:val="24"/>
                            <w:u w:val="none"/>
                          </w:rPr>
                          <w:t xml:space="preserve"> </w:t>
                        </w:r>
                      </w:p>
                    </w:txbxContent>
                  </v:textbox>
                  <w10:wrap anchorx="margin"/>
                </v:rect>
              </w:pict>
            </mc:Fallback>
          </mc:AlternateContent>
        </w:r>
        <w:r w:rsidRPr="00F21773">
          <w:rPr>
            <w:rFonts w:ascii="Graphik Regular" w:eastAsia="+mj-ea" w:hAnsi="Graphik Regular" w:cs="+mj-cs"/>
            <w:b/>
            <w:noProof/>
            <w:color w:val="000000"/>
            <w:kern w:val="24"/>
            <w:sz w:val="40"/>
            <w:szCs w:val="40"/>
            <w:lang w:val="en-CA" w:eastAsia="en-CA"/>
          </w:rPr>
          <w:drawing>
            <wp:anchor distT="0" distB="0" distL="114300" distR="114300" simplePos="0" relativeHeight="251695104" behindDoc="1" locked="0" layoutInCell="1" allowOverlap="1" wp14:anchorId="4AE51CAE" wp14:editId="528A12D5">
              <wp:simplePos x="0" y="0"/>
              <wp:positionH relativeFrom="page">
                <wp:align>right</wp:align>
              </wp:positionH>
              <wp:positionV relativeFrom="paragraph">
                <wp:posOffset>470744</wp:posOffset>
              </wp:positionV>
              <wp:extent cx="13561005" cy="7918731"/>
              <wp:effectExtent l="1588" t="0" r="4762" b="4763"/>
              <wp:wrapNone/>
              <wp:docPr id="23" name="Picture 2" descr="A picture containing clothing, underwear, umbrella&#10;&#10;Description automatically generated">
                <a:extLst xmlns:a="http://schemas.openxmlformats.org/drawingml/2006/main">
                  <a:ext uri="{FF2B5EF4-FFF2-40B4-BE49-F238E27FC236}">
                    <a16:creationId xmlns:a16="http://schemas.microsoft.com/office/drawing/2014/main" id="{96D6A508-061A-41B3-9629-19965BAB9A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clothing, underwear, umbrella&#10;&#10;Description automatically generated">
                        <a:extLst>
                          <a:ext uri="{FF2B5EF4-FFF2-40B4-BE49-F238E27FC236}">
                            <a16:creationId xmlns:a16="http://schemas.microsoft.com/office/drawing/2014/main" id="{96D6A508-061A-41B3-9629-19965BAB9AA3}"/>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rot="5400000">
                        <a:off x="0" y="0"/>
                        <a:ext cx="13561005" cy="7918731"/>
                      </a:xfrm>
                      <a:prstGeom prst="rect">
                        <a:avLst/>
                      </a:prstGeom>
                    </pic:spPr>
                  </pic:pic>
                </a:graphicData>
              </a:graphic>
              <wp14:sizeRelH relativeFrom="page">
                <wp14:pctWidth>0</wp14:pctWidth>
              </wp14:sizeRelH>
              <wp14:sizeRelV relativeFrom="page">
                <wp14:pctHeight>0</wp14:pctHeight>
              </wp14:sizeRelV>
            </wp:anchor>
          </w:drawing>
        </w:r>
      </w:ins>
    </w:p>
    <w:bookmarkEnd w:id="1"/>
    <w:bookmarkEnd w:id="2"/>
    <w:bookmarkEnd w:id="3"/>
    <w:p w14:paraId="2C810E06" w14:textId="742DFC95" w:rsidR="00724081" w:rsidRPr="00920449" w:rsidRDefault="007C1B73" w:rsidP="00F21773">
      <w:pPr>
        <w:rPr>
          <w:rFonts w:ascii="Graphik Semibold" w:hAnsi="Graphik Semibold"/>
          <w:b/>
          <w:bCs/>
          <w:sz w:val="32"/>
          <w:szCs w:val="32"/>
        </w:rPr>
      </w:pPr>
      <w:r w:rsidRPr="00920449">
        <w:rPr>
          <w:rFonts w:ascii="Graphik Semibold" w:hAnsi="Graphik Semibold"/>
          <w:b/>
          <w:bCs/>
          <w:sz w:val="32"/>
          <w:szCs w:val="32"/>
        </w:rPr>
        <w:lastRenderedPageBreak/>
        <w:t>Data Transparency</w:t>
      </w:r>
      <w:r w:rsidR="00724081" w:rsidRPr="00920449">
        <w:rPr>
          <w:rFonts w:ascii="Graphik Semibold" w:hAnsi="Graphik Semibold"/>
          <w:b/>
          <w:bCs/>
          <w:sz w:val="32"/>
          <w:szCs w:val="32"/>
        </w:rPr>
        <w:t xml:space="preserve"> and Explainability</w:t>
      </w:r>
    </w:p>
    <w:p w14:paraId="1E1A0CDD" w14:textId="12716523" w:rsidR="00A31E1A" w:rsidRPr="00920449" w:rsidRDefault="00A31E1A" w:rsidP="00920449">
      <w:pPr>
        <w:shd w:val="clear" w:color="auto" w:fill="FFFFFF"/>
        <w:spacing w:after="0" w:line="240" w:lineRule="auto"/>
        <w:ind w:firstLine="432"/>
        <w:rPr>
          <w:rFonts w:ascii="Graphik" w:eastAsia="Times New Roman" w:hAnsi="Graphik" w:cstheme="minorHAnsi"/>
          <w:color w:val="1A1A1A"/>
        </w:rPr>
      </w:pPr>
      <w:r w:rsidRPr="00920449">
        <w:rPr>
          <w:rFonts w:ascii="Graphik" w:eastAsia="Times New Roman" w:hAnsi="Graphik" w:cstheme="minorHAnsi"/>
          <w:color w:val="1A1A1A"/>
        </w:rPr>
        <w:t xml:space="preserve">Any time </w:t>
      </w:r>
      <w:r w:rsidR="00F83AE5" w:rsidRPr="00920449">
        <w:rPr>
          <w:rFonts w:ascii="Graphik" w:eastAsia="Times New Roman" w:hAnsi="Graphik" w:cstheme="minorHAnsi"/>
          <w:color w:val="1A1A1A"/>
        </w:rPr>
        <w:t xml:space="preserve">data is collected from the public, governments have the responsibility to follow certain basic principles of data ethics to ensure the person’s safety and privacy is maintained. According to Accenture’s </w:t>
      </w:r>
      <w:hyperlink r:id="rId22" w:history="1">
        <w:r w:rsidR="00F83AE5" w:rsidRPr="00920449">
          <w:rPr>
            <w:rStyle w:val="Hyperlink"/>
            <w:rFonts w:ascii="Graphik" w:eastAsia="Times New Roman" w:hAnsi="Graphik" w:cstheme="minorHAnsi"/>
            <w:i/>
            <w:iCs/>
          </w:rPr>
          <w:t>Universal Principles of Data Ethics</w:t>
        </w:r>
      </w:hyperlink>
      <w:r w:rsidR="00F83AE5" w:rsidRPr="00920449">
        <w:rPr>
          <w:rFonts w:ascii="Graphik" w:eastAsia="Times New Roman" w:hAnsi="Graphik" w:cstheme="minorHAnsi"/>
          <w:color w:val="1A1A1A"/>
        </w:rPr>
        <w:t xml:space="preserve">, the top two priorities are to not only respect the persons behind the data, but also to attend to the downstream uses of datasets. This means not only providing transparency in how data is collected and stored, but also in </w:t>
      </w:r>
      <w:r w:rsidR="001F03FE" w:rsidRPr="00920449">
        <w:rPr>
          <w:rFonts w:ascii="Graphik" w:eastAsia="Times New Roman" w:hAnsi="Graphik" w:cstheme="minorHAnsi"/>
          <w:color w:val="1A1A1A"/>
        </w:rPr>
        <w:t xml:space="preserve">the downstream uses of this data. </w:t>
      </w:r>
    </w:p>
    <w:p w14:paraId="5F73FF4A" w14:textId="0015AB41" w:rsidR="001F03FE" w:rsidRPr="00920449" w:rsidRDefault="001F03FE" w:rsidP="00920449">
      <w:pPr>
        <w:shd w:val="clear" w:color="auto" w:fill="FFFFFF"/>
        <w:spacing w:after="0" w:line="240" w:lineRule="auto"/>
        <w:ind w:firstLine="432"/>
        <w:rPr>
          <w:rFonts w:ascii="Graphik" w:eastAsia="Times New Roman" w:hAnsi="Graphik" w:cstheme="minorHAnsi"/>
          <w:color w:val="1A1A1A"/>
        </w:rPr>
      </w:pPr>
    </w:p>
    <w:p w14:paraId="3824FC3D" w14:textId="04D69519" w:rsidR="003C532D" w:rsidRPr="00920449" w:rsidRDefault="001F03FE" w:rsidP="00920449">
      <w:pPr>
        <w:shd w:val="clear" w:color="auto" w:fill="FFFFFF"/>
        <w:spacing w:after="0" w:line="240" w:lineRule="auto"/>
        <w:ind w:firstLine="432"/>
        <w:rPr>
          <w:rFonts w:ascii="Graphik" w:eastAsia="Times New Roman" w:hAnsi="Graphik" w:cstheme="minorHAnsi"/>
          <w:color w:val="1A1A1A"/>
        </w:rPr>
      </w:pPr>
      <w:r w:rsidRPr="00920449">
        <w:rPr>
          <w:rFonts w:ascii="Graphik" w:eastAsia="Times New Roman" w:hAnsi="Graphik" w:cstheme="minorHAnsi"/>
          <w:color w:val="1A1A1A"/>
        </w:rPr>
        <w:t>Many regulations govern datasets on the basis of status, labelling it as “public”, “private”, or “proprietary</w:t>
      </w:r>
      <w:r w:rsidR="004C0ACA" w:rsidRPr="00920449">
        <w:rPr>
          <w:rFonts w:ascii="Graphik" w:eastAsia="Times New Roman" w:hAnsi="Graphik" w:cstheme="minorHAnsi"/>
          <w:color w:val="1A1A1A"/>
        </w:rPr>
        <w:t>”</w:t>
      </w:r>
      <w:r w:rsidRPr="00920449">
        <w:rPr>
          <w:rFonts w:ascii="Graphik" w:eastAsia="Times New Roman" w:hAnsi="Graphik" w:cstheme="minorHAnsi"/>
          <w:color w:val="1A1A1A"/>
        </w:rPr>
        <w:t xml:space="preserve">. However, what is done with datasets is ultimately more consequential to subjects than the type of data or the context in which it is collected. Therefore, the collection of data from the public must be accompanied by information around how the data intends to be used. Such information should be easily accessible to the public and be communicated at the time of collection. </w:t>
      </w:r>
      <w:r w:rsidR="004606ED" w:rsidRPr="00920449">
        <w:rPr>
          <w:rFonts w:ascii="Graphik" w:eastAsia="Times New Roman" w:hAnsi="Graphik" w:cstheme="minorHAnsi"/>
          <w:color w:val="1A1A1A"/>
        </w:rPr>
        <w:t>This will be important later when discussing contextual data and its implications on AI decision-making.</w:t>
      </w:r>
    </w:p>
    <w:p w14:paraId="1D74EC6F" w14:textId="77777777" w:rsidR="003C532D" w:rsidRPr="00920449" w:rsidRDefault="003C532D" w:rsidP="00920449">
      <w:pPr>
        <w:shd w:val="clear" w:color="auto" w:fill="FFFFFF"/>
        <w:spacing w:after="0" w:line="240" w:lineRule="auto"/>
        <w:ind w:firstLine="432"/>
        <w:rPr>
          <w:rFonts w:ascii="Graphik" w:eastAsia="Times New Roman" w:hAnsi="Graphik" w:cstheme="minorHAnsi"/>
          <w:color w:val="1A1A1A"/>
        </w:rPr>
      </w:pPr>
    </w:p>
    <w:p w14:paraId="18420FCF" w14:textId="4DD661DA" w:rsidR="00A032FA" w:rsidRPr="00920449" w:rsidRDefault="00A032FA" w:rsidP="00920449">
      <w:pPr>
        <w:shd w:val="clear" w:color="auto" w:fill="FFFFFF"/>
        <w:spacing w:after="0" w:line="240" w:lineRule="auto"/>
        <w:ind w:firstLine="432"/>
        <w:rPr>
          <w:rFonts w:ascii="Graphik" w:eastAsia="Times New Roman" w:hAnsi="Graphik" w:cstheme="minorHAnsi"/>
          <w:color w:val="1A1A1A"/>
        </w:rPr>
      </w:pPr>
      <w:r w:rsidRPr="00920449">
        <w:rPr>
          <w:rFonts w:ascii="Graphik" w:eastAsia="Times New Roman" w:hAnsi="Graphik" w:cstheme="minorHAnsi"/>
          <w:color w:val="1A1A1A"/>
        </w:rPr>
        <w:t xml:space="preserve">The challenge of ensuring transparency in AI is inherently tricky. Compared to AI, the algorithms of the past were relatively simple. In most cases, researchers and data scientists were still able to determine how their models produced the answers they came up with. With the advent of deep learning and neural networks, however, taking a peek under the hood has gotten much more difficult. </w:t>
      </w:r>
    </w:p>
    <w:p w14:paraId="7B1548D3" w14:textId="4F165398" w:rsidR="00A032FA" w:rsidRPr="00920449" w:rsidRDefault="00A032FA" w:rsidP="00920449">
      <w:pPr>
        <w:shd w:val="clear" w:color="auto" w:fill="FFFFFF"/>
        <w:spacing w:after="0" w:line="240" w:lineRule="auto"/>
        <w:ind w:firstLine="432"/>
        <w:rPr>
          <w:rFonts w:ascii="Graphik" w:eastAsia="Times New Roman" w:hAnsi="Graphik" w:cstheme="minorHAnsi"/>
          <w:color w:val="1A1A1A"/>
        </w:rPr>
      </w:pPr>
    </w:p>
    <w:p w14:paraId="3080A873" w14:textId="7145E5F0" w:rsidR="004C0ACA" w:rsidRPr="00920449" w:rsidRDefault="00A223DD" w:rsidP="00920449">
      <w:pPr>
        <w:shd w:val="clear" w:color="auto" w:fill="FFFFFF"/>
        <w:spacing w:after="0" w:line="240" w:lineRule="auto"/>
        <w:ind w:firstLine="432"/>
        <w:rPr>
          <w:rFonts w:ascii="Graphik" w:eastAsia="Times New Roman" w:hAnsi="Graphik" w:cstheme="minorHAnsi"/>
          <w:color w:val="1A1A1A"/>
        </w:rPr>
      </w:pPr>
      <w:r w:rsidRPr="00920449">
        <w:rPr>
          <w:rFonts w:ascii="Graphik" w:hAnsi="Graphik"/>
          <w:noProof/>
        </w:rPr>
        <w:drawing>
          <wp:anchor distT="0" distB="0" distL="114300" distR="114300" simplePos="0" relativeHeight="251630592" behindDoc="0" locked="0" layoutInCell="1" allowOverlap="1" wp14:anchorId="4802D982" wp14:editId="67DEBA23">
            <wp:simplePos x="0" y="0"/>
            <wp:positionH relativeFrom="margin">
              <wp:posOffset>2990850</wp:posOffset>
            </wp:positionH>
            <wp:positionV relativeFrom="paragraph">
              <wp:posOffset>48895</wp:posOffset>
            </wp:positionV>
            <wp:extent cx="3028950" cy="3776345"/>
            <wp:effectExtent l="0" t="0" r="0" b="0"/>
            <wp:wrapThrough wrapText="bothSides">
              <wp:wrapPolygon edited="0">
                <wp:start x="0" y="0"/>
                <wp:lineTo x="0" y="21466"/>
                <wp:lineTo x="21464" y="21466"/>
                <wp:lineTo x="2146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28950" cy="3776345"/>
                    </a:xfrm>
                    <a:prstGeom prst="rect">
                      <a:avLst/>
                    </a:prstGeom>
                  </pic:spPr>
                </pic:pic>
              </a:graphicData>
            </a:graphic>
            <wp14:sizeRelH relativeFrom="margin">
              <wp14:pctWidth>0</wp14:pctWidth>
            </wp14:sizeRelH>
            <wp14:sizeRelV relativeFrom="margin">
              <wp14:pctHeight>0</wp14:pctHeight>
            </wp14:sizeRelV>
          </wp:anchor>
        </w:drawing>
      </w:r>
      <w:r w:rsidR="0073697C" w:rsidRPr="00920449">
        <w:rPr>
          <w:rFonts w:ascii="Graphik" w:eastAsia="Times New Roman" w:hAnsi="Graphik" w:cstheme="minorHAnsi"/>
          <w:color w:val="1A1A1A"/>
        </w:rPr>
        <w:t xml:space="preserve">While it may </w:t>
      </w:r>
      <w:r w:rsidR="008B45CF" w:rsidRPr="00920449">
        <w:rPr>
          <w:rFonts w:ascii="Graphik" w:eastAsia="Times New Roman" w:hAnsi="Graphik" w:cstheme="minorHAnsi"/>
          <w:color w:val="1A1A1A"/>
        </w:rPr>
        <w:t xml:space="preserve">be acceptable to </w:t>
      </w:r>
      <w:r w:rsidR="002B7E97" w:rsidRPr="00920449">
        <w:rPr>
          <w:rFonts w:ascii="Graphik" w:eastAsia="Times New Roman" w:hAnsi="Graphik" w:cstheme="minorHAnsi"/>
          <w:color w:val="1A1A1A"/>
        </w:rPr>
        <w:t>not understand the rational behind your Spotify recommendations,</w:t>
      </w:r>
      <w:r w:rsidR="0073697C" w:rsidRPr="00920449">
        <w:rPr>
          <w:rFonts w:ascii="Graphik" w:eastAsia="Times New Roman" w:hAnsi="Graphik" w:cstheme="minorHAnsi"/>
          <w:color w:val="1A1A1A"/>
        </w:rPr>
        <w:t xml:space="preserve"> </w:t>
      </w:r>
      <w:r w:rsidR="002B7E97" w:rsidRPr="00920449">
        <w:rPr>
          <w:rFonts w:ascii="Graphik" w:eastAsia="Times New Roman" w:hAnsi="Graphik" w:cstheme="minorHAnsi"/>
          <w:color w:val="1A1A1A"/>
        </w:rPr>
        <w:t>t</w:t>
      </w:r>
      <w:r w:rsidR="00A032FA" w:rsidRPr="00920449">
        <w:rPr>
          <w:rFonts w:ascii="Graphik" w:eastAsia="Times New Roman" w:hAnsi="Graphik" w:cstheme="minorHAnsi"/>
          <w:color w:val="1A1A1A"/>
        </w:rPr>
        <w:t xml:space="preserve">his lack of transparency can have far-reaching consequences </w:t>
      </w:r>
      <w:r w:rsidR="002B7E97" w:rsidRPr="00920449">
        <w:rPr>
          <w:rFonts w:ascii="Graphik" w:eastAsia="Times New Roman" w:hAnsi="Graphik" w:cstheme="minorHAnsi"/>
          <w:color w:val="1A1A1A"/>
        </w:rPr>
        <w:t>in other applications</w:t>
      </w:r>
      <w:r w:rsidR="004C0ACA" w:rsidRPr="00920449">
        <w:rPr>
          <w:rFonts w:ascii="Graphik" w:eastAsia="Times New Roman" w:hAnsi="Graphik" w:cstheme="minorHAnsi"/>
          <w:color w:val="1A1A1A"/>
        </w:rPr>
        <w:t>.</w:t>
      </w:r>
      <w:r w:rsidR="00A032FA" w:rsidRPr="00920449">
        <w:rPr>
          <w:rFonts w:ascii="Graphik" w:eastAsia="Times New Roman" w:hAnsi="Graphik" w:cstheme="minorHAnsi"/>
          <w:color w:val="1A1A1A"/>
        </w:rPr>
        <w:t xml:space="preserve"> </w:t>
      </w:r>
      <w:r w:rsidR="004C0ACA" w:rsidRPr="00920449">
        <w:rPr>
          <w:rFonts w:ascii="Graphik" w:eastAsia="Times New Roman" w:hAnsi="Graphik" w:cstheme="minorHAnsi"/>
          <w:color w:val="1A1A1A"/>
        </w:rPr>
        <w:t xml:space="preserve">For example, </w:t>
      </w:r>
      <w:r w:rsidR="00A032FA" w:rsidRPr="00920449">
        <w:rPr>
          <w:rFonts w:ascii="Graphik" w:eastAsia="Times New Roman" w:hAnsi="Graphik" w:cstheme="minorHAnsi"/>
          <w:color w:val="1A1A1A"/>
        </w:rPr>
        <w:t xml:space="preserve">in the US, black-box risk assessment tools are being used in the justice system to make sentencing recommendations. In more than one case, </w:t>
      </w:r>
      <w:hyperlink r:id="rId24" w:history="1">
        <w:r w:rsidR="00A032FA" w:rsidRPr="00920449">
          <w:rPr>
            <w:rStyle w:val="Hyperlink"/>
            <w:rFonts w:ascii="Graphik" w:eastAsia="Times New Roman" w:hAnsi="Graphik" w:cstheme="minorHAnsi"/>
          </w:rPr>
          <w:t>this has led to defendants receiving longer sentences</w:t>
        </w:r>
      </w:hyperlink>
      <w:r w:rsidR="00A032FA" w:rsidRPr="00920449">
        <w:rPr>
          <w:rFonts w:ascii="Graphik" w:eastAsia="Times New Roman" w:hAnsi="Graphik" w:cstheme="minorHAnsi"/>
          <w:color w:val="1A1A1A"/>
        </w:rPr>
        <w:t xml:space="preserve"> based on the outputs of algorithms they were not allowed to review.</w:t>
      </w:r>
      <w:r w:rsidR="00B168AD" w:rsidRPr="00920449">
        <w:rPr>
          <w:rFonts w:ascii="Graphik" w:eastAsia="Times New Roman" w:hAnsi="Graphik" w:cstheme="minorHAnsi"/>
          <w:color w:val="1A1A1A"/>
        </w:rPr>
        <w:t xml:space="preserve"> </w:t>
      </w:r>
      <w:r w:rsidR="00266862" w:rsidRPr="00920449">
        <w:rPr>
          <w:rFonts w:ascii="Graphik" w:eastAsia="Times New Roman" w:hAnsi="Graphik" w:cstheme="minorHAnsi"/>
          <w:color w:val="1A1A1A"/>
        </w:rPr>
        <w:t xml:space="preserve">Naturally, this doesn’t play well with the public. </w:t>
      </w:r>
    </w:p>
    <w:p w14:paraId="50BB5BEE" w14:textId="77777777" w:rsidR="004C0ACA" w:rsidRPr="00920449" w:rsidRDefault="004C0ACA" w:rsidP="00920449">
      <w:pPr>
        <w:shd w:val="clear" w:color="auto" w:fill="FFFFFF"/>
        <w:spacing w:after="0" w:line="240" w:lineRule="auto"/>
        <w:ind w:firstLine="432"/>
        <w:rPr>
          <w:rFonts w:ascii="Graphik" w:eastAsia="Times New Roman" w:hAnsi="Graphik" w:cstheme="minorHAnsi"/>
          <w:color w:val="1A1A1A"/>
        </w:rPr>
      </w:pPr>
    </w:p>
    <w:p w14:paraId="740677FD" w14:textId="24B81F21" w:rsidR="00A31E1A" w:rsidRPr="00920449" w:rsidRDefault="00266862" w:rsidP="00920449">
      <w:pPr>
        <w:shd w:val="clear" w:color="auto" w:fill="FFFFFF"/>
        <w:spacing w:after="0" w:line="240" w:lineRule="auto"/>
        <w:ind w:firstLine="432"/>
        <w:rPr>
          <w:rFonts w:ascii="Graphik" w:eastAsia="Times New Roman" w:hAnsi="Graphik" w:cstheme="minorHAnsi"/>
          <w:color w:val="1A1A1A"/>
        </w:rPr>
      </w:pPr>
      <w:r w:rsidRPr="00920449">
        <w:rPr>
          <w:rFonts w:ascii="Graphik" w:eastAsia="Times New Roman" w:hAnsi="Graphik" w:cstheme="minorHAnsi"/>
          <w:color w:val="1A1A1A"/>
        </w:rPr>
        <w:t>As consumers and citizens, we want AI to deliver products, services, and information to provide us with an appropriate level of transparency</w:t>
      </w:r>
      <w:r w:rsidR="00AE1C25" w:rsidRPr="00920449">
        <w:rPr>
          <w:rFonts w:ascii="Graphik" w:eastAsia="Times New Roman" w:hAnsi="Graphik" w:cstheme="minorHAnsi"/>
          <w:color w:val="1A1A1A"/>
        </w:rPr>
        <w:t xml:space="preserve">, but </w:t>
      </w:r>
      <w:r w:rsidR="00837D22" w:rsidRPr="00920449">
        <w:rPr>
          <w:rFonts w:ascii="Graphik" w:eastAsia="Times New Roman" w:hAnsi="Graphik" w:cstheme="minorHAnsi"/>
          <w:color w:val="1A1A1A"/>
        </w:rPr>
        <w:t xml:space="preserve">the more complex algorithms are, the </w:t>
      </w:r>
      <w:r w:rsidR="009F3D1F" w:rsidRPr="00920449">
        <w:rPr>
          <w:rFonts w:ascii="Graphik" w:eastAsia="Times New Roman" w:hAnsi="Graphik" w:cstheme="minorHAnsi"/>
          <w:color w:val="1A1A1A"/>
        </w:rPr>
        <w:t>more difficult it becomes to understand their decisions. This trend is outlined in the chart to the right.</w:t>
      </w:r>
    </w:p>
    <w:p w14:paraId="04574612" w14:textId="071B9AF4" w:rsidR="009F3D1F" w:rsidRPr="00920449" w:rsidRDefault="009F3D1F" w:rsidP="00920449">
      <w:pPr>
        <w:shd w:val="clear" w:color="auto" w:fill="FFFFFF"/>
        <w:spacing w:after="0" w:line="240" w:lineRule="auto"/>
        <w:ind w:firstLine="432"/>
        <w:rPr>
          <w:rFonts w:ascii="Graphik" w:eastAsia="Times New Roman" w:hAnsi="Graphik" w:cstheme="minorHAnsi"/>
          <w:color w:val="1A1A1A"/>
        </w:rPr>
      </w:pPr>
    </w:p>
    <w:p w14:paraId="49142B67" w14:textId="77777777" w:rsidR="009F3D1F" w:rsidRPr="00920449" w:rsidRDefault="009F3D1F" w:rsidP="00920449">
      <w:pPr>
        <w:shd w:val="clear" w:color="auto" w:fill="FFFFFF"/>
        <w:spacing w:after="0" w:line="240" w:lineRule="auto"/>
        <w:ind w:firstLine="432"/>
        <w:rPr>
          <w:rFonts w:ascii="Graphik" w:eastAsia="Times New Roman" w:hAnsi="Graphik" w:cstheme="minorHAnsi"/>
          <w:color w:val="1A1A1A"/>
        </w:rPr>
      </w:pPr>
    </w:p>
    <w:p w14:paraId="205574BC" w14:textId="6EAF41F8" w:rsidR="0029221F" w:rsidRPr="00920449" w:rsidRDefault="00A31E1A" w:rsidP="00920449">
      <w:pPr>
        <w:shd w:val="clear" w:color="auto" w:fill="FFFFFF"/>
        <w:spacing w:after="0" w:line="240" w:lineRule="auto"/>
        <w:ind w:firstLine="432"/>
        <w:rPr>
          <w:rFonts w:ascii="Graphik" w:eastAsia="Times New Roman" w:hAnsi="Graphik" w:cstheme="minorHAnsi"/>
          <w:color w:val="1A1A1A"/>
        </w:rPr>
      </w:pPr>
      <w:r w:rsidRPr="00920449">
        <w:rPr>
          <w:rFonts w:ascii="Graphik" w:eastAsia="Times New Roman" w:hAnsi="Graphik" w:cstheme="minorHAnsi"/>
          <w:color w:val="1A1A1A"/>
        </w:rPr>
        <w:lastRenderedPageBreak/>
        <w:t xml:space="preserve">It is from this need that the concept of Explainable AI (XAI) is born. </w:t>
      </w:r>
      <w:r w:rsidR="0029221F" w:rsidRPr="00920449">
        <w:rPr>
          <w:rFonts w:ascii="Graphik" w:eastAsia="Times New Roman" w:hAnsi="Graphik" w:cstheme="minorHAnsi"/>
          <w:color w:val="1A1A1A"/>
        </w:rPr>
        <w:t xml:space="preserve">XAI is defined as a system with the ability to explain rationale for decisions, characterize the strengths and weaknesses of the decision-making process, and convey an understanding of how they will behave in the future. </w:t>
      </w:r>
      <w:r w:rsidR="00005692" w:rsidRPr="00920449">
        <w:rPr>
          <w:rFonts w:ascii="Graphik" w:eastAsia="Times New Roman" w:hAnsi="Graphik" w:cstheme="minorHAnsi"/>
          <w:color w:val="1A1A1A"/>
        </w:rPr>
        <w:t xml:space="preserve">There already exists frameworks and techniques for ensuring that AI outputs are delivered in an interpretable and faithful manner. Most notably, a technique called </w:t>
      </w:r>
      <w:hyperlink r:id="rId25" w:history="1">
        <w:r w:rsidR="00005692" w:rsidRPr="00920449">
          <w:rPr>
            <w:rStyle w:val="Hyperlink"/>
            <w:rFonts w:ascii="Graphik" w:eastAsia="Times New Roman" w:hAnsi="Graphik" w:cstheme="minorHAnsi"/>
          </w:rPr>
          <w:t>Local Interpretable Model-Agnostic Explanations (LIME)</w:t>
        </w:r>
      </w:hyperlink>
      <w:r w:rsidR="00005692" w:rsidRPr="00920449">
        <w:rPr>
          <w:rFonts w:ascii="Graphik" w:eastAsia="Times New Roman" w:hAnsi="Graphik" w:cstheme="minorHAnsi"/>
          <w:color w:val="1A1A1A"/>
        </w:rPr>
        <w:t xml:space="preserve"> has been developed</w:t>
      </w:r>
      <w:r w:rsidR="00B40300" w:rsidRPr="00920449">
        <w:rPr>
          <w:rFonts w:ascii="Graphik" w:eastAsia="Times New Roman" w:hAnsi="Graphik" w:cstheme="minorHAnsi"/>
          <w:color w:val="1A1A1A"/>
        </w:rPr>
        <w:t xml:space="preserve"> by researchers at the University of Washington</w:t>
      </w:r>
      <w:r w:rsidR="005A6941">
        <w:rPr>
          <w:rFonts w:ascii="Graphik" w:eastAsia="Times New Roman" w:hAnsi="Graphik" w:cstheme="minorHAnsi"/>
          <w:color w:val="1A1A1A"/>
        </w:rPr>
        <w:t>.</w:t>
      </w:r>
      <w:r w:rsidR="00B40300" w:rsidRPr="00920449">
        <w:rPr>
          <w:rFonts w:ascii="Graphik" w:eastAsia="Times New Roman" w:hAnsi="Graphik" w:cstheme="minorHAnsi"/>
          <w:color w:val="1A1A1A"/>
        </w:rPr>
        <w:t xml:space="preserve"> </w:t>
      </w:r>
    </w:p>
    <w:p w14:paraId="124F1848" w14:textId="77777777" w:rsidR="0029221F" w:rsidRPr="00920449" w:rsidRDefault="0029221F" w:rsidP="00920449">
      <w:pPr>
        <w:shd w:val="clear" w:color="auto" w:fill="FFFFFF"/>
        <w:spacing w:after="0" w:line="240" w:lineRule="auto"/>
        <w:ind w:firstLine="432"/>
        <w:rPr>
          <w:rFonts w:ascii="Graphik" w:eastAsia="Times New Roman" w:hAnsi="Graphik" w:cstheme="minorHAnsi"/>
          <w:color w:val="1A1A1A"/>
        </w:rPr>
      </w:pPr>
    </w:p>
    <w:p w14:paraId="655ABF64" w14:textId="230171ED" w:rsidR="00A56CFB" w:rsidRPr="00920449" w:rsidRDefault="00A0581D" w:rsidP="00920449">
      <w:pPr>
        <w:shd w:val="clear" w:color="auto" w:fill="FFFFFF"/>
        <w:spacing w:after="0" w:line="240" w:lineRule="auto"/>
        <w:ind w:firstLine="432"/>
        <w:rPr>
          <w:rFonts w:ascii="Graphik" w:eastAsia="Times New Roman" w:hAnsi="Graphik" w:cstheme="minorHAnsi"/>
          <w:color w:val="1A1A1A"/>
        </w:rPr>
      </w:pPr>
      <w:r w:rsidRPr="00920449">
        <w:rPr>
          <w:rFonts w:ascii="Graphik" w:hAnsi="Graphik"/>
          <w:noProof/>
        </w:rPr>
        <w:drawing>
          <wp:anchor distT="0" distB="0" distL="114300" distR="114300" simplePos="0" relativeHeight="251693056" behindDoc="0" locked="0" layoutInCell="1" allowOverlap="1" wp14:anchorId="17CE3FF8" wp14:editId="097C4361">
            <wp:simplePos x="0" y="0"/>
            <wp:positionH relativeFrom="margin">
              <wp:align>right</wp:align>
            </wp:positionH>
            <wp:positionV relativeFrom="paragraph">
              <wp:posOffset>1359535</wp:posOffset>
            </wp:positionV>
            <wp:extent cx="5943600" cy="3451225"/>
            <wp:effectExtent l="0" t="0" r="0" b="0"/>
            <wp:wrapThrough wrapText="bothSides">
              <wp:wrapPolygon edited="0">
                <wp:start x="0" y="0"/>
                <wp:lineTo x="0" y="21461"/>
                <wp:lineTo x="21531" y="21461"/>
                <wp:lineTo x="215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3451225"/>
                    </a:xfrm>
                    <a:prstGeom prst="rect">
                      <a:avLst/>
                    </a:prstGeom>
                  </pic:spPr>
                </pic:pic>
              </a:graphicData>
            </a:graphic>
          </wp:anchor>
        </w:drawing>
      </w:r>
      <w:r w:rsidR="0029221F" w:rsidRPr="00920449">
        <w:rPr>
          <w:rFonts w:ascii="Graphik" w:eastAsia="Times New Roman" w:hAnsi="Graphik" w:cstheme="minorHAnsi"/>
          <w:color w:val="1A1A1A"/>
        </w:rPr>
        <w:t>An ongoing debate for XAI is the question of to whom the explanations should be directed. It is one thing to explain a decision to advanced mathematicians or engineers, but it is a whole other challenge to break processes down for the common person to understand. Also, explanations can vary in complexity depending on the system and its underlying methods. In the future, Accenture is forecasting the emergence of a new “Explainer” role to fill the void, allowing for technical explanations to be translated into more common language.</w:t>
      </w:r>
      <w:r w:rsidR="00EA5F0B" w:rsidRPr="00920449">
        <w:rPr>
          <w:rFonts w:ascii="Graphik" w:eastAsia="Times New Roman" w:hAnsi="Graphik" w:cstheme="minorHAnsi"/>
          <w:color w:val="1A1A1A"/>
        </w:rPr>
        <w:t xml:space="preserve"> Accenture has outlined </w:t>
      </w:r>
      <w:r w:rsidR="00A56CFB" w:rsidRPr="00920449">
        <w:rPr>
          <w:rFonts w:ascii="Graphik" w:eastAsia="Times New Roman" w:hAnsi="Graphik" w:cstheme="minorHAnsi"/>
          <w:color w:val="1A1A1A"/>
        </w:rPr>
        <w:t>8</w:t>
      </w:r>
      <w:r w:rsidR="00EA5F0B" w:rsidRPr="00920449">
        <w:rPr>
          <w:rFonts w:ascii="Graphik" w:eastAsia="Times New Roman" w:hAnsi="Graphik" w:cstheme="minorHAnsi"/>
          <w:color w:val="1A1A1A"/>
        </w:rPr>
        <w:t xml:space="preserve"> </w:t>
      </w:r>
      <w:r w:rsidR="0052718A" w:rsidRPr="00920449">
        <w:rPr>
          <w:rFonts w:ascii="Graphik" w:eastAsia="Times New Roman" w:hAnsi="Graphik" w:cstheme="minorHAnsi"/>
          <w:color w:val="1A1A1A"/>
        </w:rPr>
        <w:t xml:space="preserve">measures to assess the </w:t>
      </w:r>
      <w:r w:rsidR="00556277" w:rsidRPr="00920449">
        <w:rPr>
          <w:rFonts w:ascii="Graphik" w:eastAsia="Times New Roman" w:hAnsi="Graphik" w:cstheme="minorHAnsi"/>
          <w:color w:val="1A1A1A"/>
        </w:rPr>
        <w:t xml:space="preserve">value and </w:t>
      </w:r>
      <w:r w:rsidR="0052718A" w:rsidRPr="00920449">
        <w:rPr>
          <w:rFonts w:ascii="Graphik" w:eastAsia="Times New Roman" w:hAnsi="Graphik" w:cstheme="minorHAnsi"/>
          <w:color w:val="1A1A1A"/>
        </w:rPr>
        <w:t>effectiveness of any</w:t>
      </w:r>
      <w:r w:rsidR="00556277" w:rsidRPr="00920449">
        <w:rPr>
          <w:rFonts w:ascii="Graphik" w:eastAsia="Times New Roman" w:hAnsi="Graphik" w:cstheme="minorHAnsi"/>
          <w:color w:val="1A1A1A"/>
        </w:rPr>
        <w:t xml:space="preserve"> AI</w:t>
      </w:r>
      <w:r w:rsidR="0052718A" w:rsidRPr="00920449">
        <w:rPr>
          <w:rFonts w:ascii="Graphik" w:eastAsia="Times New Roman" w:hAnsi="Graphik" w:cstheme="minorHAnsi"/>
          <w:color w:val="1A1A1A"/>
        </w:rPr>
        <w:t xml:space="preserve"> explanation. </w:t>
      </w:r>
      <w:r w:rsidR="00556277" w:rsidRPr="00920449">
        <w:rPr>
          <w:rFonts w:ascii="Graphik" w:eastAsia="Times New Roman" w:hAnsi="Graphik" w:cstheme="minorHAnsi"/>
          <w:color w:val="1A1A1A"/>
        </w:rPr>
        <w:t>These measures are outlined below.</w:t>
      </w:r>
    </w:p>
    <w:p w14:paraId="7E4DF353" w14:textId="041133EB" w:rsidR="00F81B63" w:rsidRPr="00920449" w:rsidRDefault="00F81B63" w:rsidP="00920449">
      <w:pPr>
        <w:shd w:val="clear" w:color="auto" w:fill="FFFFFF"/>
        <w:spacing w:after="0" w:line="240" w:lineRule="auto"/>
        <w:ind w:firstLine="432"/>
        <w:rPr>
          <w:rFonts w:ascii="Graphik" w:eastAsia="Times New Roman" w:hAnsi="Graphik" w:cstheme="minorHAnsi"/>
          <w:color w:val="1A1A1A"/>
        </w:rPr>
      </w:pPr>
    </w:p>
    <w:p w14:paraId="7D96B076" w14:textId="04B102CD" w:rsidR="008640E7" w:rsidRPr="00920449" w:rsidRDefault="00B94AAF" w:rsidP="00920449">
      <w:pPr>
        <w:ind w:firstLine="432"/>
        <w:rPr>
          <w:rFonts w:ascii="Graphik" w:hAnsi="Graphik" w:cstheme="minorHAnsi"/>
        </w:rPr>
      </w:pPr>
      <w:r w:rsidRPr="00920449">
        <w:rPr>
          <w:rFonts w:ascii="Graphik" w:hAnsi="Graphik"/>
        </w:rPr>
        <w:t xml:space="preserve">Going forward, AI promises to help us identify dangerous industrial sites, warn us of impending machine failures, recommend medical treatments, and take countless other decisions. But the promise of these systems won’t be realized unless we can understand, trust and act on the recommendations they make. </w:t>
      </w:r>
      <w:r w:rsidR="002166B7" w:rsidRPr="00920449">
        <w:rPr>
          <w:rFonts w:ascii="Graphik" w:hAnsi="Graphik" w:cstheme="minorHAnsi"/>
        </w:rPr>
        <w:t xml:space="preserve">Therefore, it is only once these requirements are </w:t>
      </w:r>
      <w:r w:rsidR="00A223DD">
        <w:rPr>
          <w:rFonts w:ascii="Graphik" w:hAnsi="Graphik" w:cstheme="minorHAnsi"/>
        </w:rPr>
        <w:t xml:space="preserve">also </w:t>
      </w:r>
      <w:r w:rsidR="002166B7" w:rsidRPr="00920449">
        <w:rPr>
          <w:rFonts w:ascii="Graphik" w:hAnsi="Graphik" w:cstheme="minorHAnsi"/>
        </w:rPr>
        <w:t>met that an AI system can be truly transparent to the population.</w:t>
      </w:r>
    </w:p>
    <w:p w14:paraId="60FC8A24" w14:textId="366A83BF" w:rsidR="00F81B63" w:rsidRPr="00170C02" w:rsidRDefault="008640E7" w:rsidP="00170C02">
      <w:pPr>
        <w:ind w:firstLine="432"/>
        <w:rPr>
          <w:rFonts w:ascii="Graphik" w:hAnsi="Graphik" w:cstheme="minorHAnsi"/>
        </w:rPr>
      </w:pPr>
      <w:r w:rsidRPr="00920449">
        <w:rPr>
          <w:rFonts w:ascii="Graphik" w:hAnsi="Graphik" w:cstheme="minorHAnsi"/>
        </w:rPr>
        <w:t>Transparency is a key component used to build trust in AI systems, however it is not the only one. Next</w:t>
      </w:r>
      <w:r w:rsidR="004B4C7E" w:rsidRPr="00920449">
        <w:rPr>
          <w:rFonts w:ascii="Graphik" w:hAnsi="Graphik" w:cstheme="minorHAnsi"/>
        </w:rPr>
        <w:t xml:space="preserve">, we will look at other factors that </w:t>
      </w:r>
      <w:r w:rsidR="00873542" w:rsidRPr="00920449">
        <w:rPr>
          <w:rFonts w:ascii="Graphik" w:hAnsi="Graphik" w:cstheme="minorHAnsi"/>
        </w:rPr>
        <w:t>will enhance public confidence</w:t>
      </w:r>
      <w:r w:rsidR="004B4C7E" w:rsidRPr="00920449">
        <w:rPr>
          <w:rFonts w:ascii="Graphik" w:hAnsi="Graphik" w:cstheme="minorHAnsi"/>
        </w:rPr>
        <w:t xml:space="preserve"> in AI, </w:t>
      </w:r>
      <w:r w:rsidR="00873542" w:rsidRPr="00920449">
        <w:rPr>
          <w:rFonts w:ascii="Graphik" w:hAnsi="Graphik" w:cstheme="minorHAnsi"/>
        </w:rPr>
        <w:t xml:space="preserve">allowing us to </w:t>
      </w:r>
      <w:r w:rsidR="00D102AA" w:rsidRPr="00920449">
        <w:rPr>
          <w:rFonts w:ascii="Graphik" w:hAnsi="Graphik" w:cstheme="minorHAnsi"/>
        </w:rPr>
        <w:t>leverage AI to the fullest extent of its capabilities.</w:t>
      </w:r>
    </w:p>
    <w:p w14:paraId="37D2798F" w14:textId="038F58CA" w:rsidR="00724081" w:rsidRPr="00920449" w:rsidRDefault="00912B44">
      <w:pPr>
        <w:rPr>
          <w:rFonts w:ascii="Graphik Semibold" w:hAnsi="Graphik Semibold" w:cstheme="minorHAnsi"/>
          <w:b/>
          <w:bCs/>
          <w:sz w:val="32"/>
          <w:szCs w:val="32"/>
        </w:rPr>
      </w:pPr>
      <w:r w:rsidRPr="00920449">
        <w:rPr>
          <w:rFonts w:ascii="Graphik Semibold" w:hAnsi="Graphik Semibold" w:cstheme="minorHAnsi"/>
          <w:b/>
          <w:bCs/>
          <w:sz w:val="32"/>
          <w:szCs w:val="32"/>
        </w:rPr>
        <w:lastRenderedPageBreak/>
        <w:t>Building Trust in Automation</w:t>
      </w:r>
    </w:p>
    <w:p w14:paraId="6084B6F8" w14:textId="7AA81991" w:rsidR="00734D78" w:rsidRPr="00920449" w:rsidRDefault="007E5A24" w:rsidP="00920449">
      <w:pPr>
        <w:ind w:firstLine="432"/>
        <w:rPr>
          <w:rFonts w:ascii="Graphik" w:hAnsi="Graphik" w:cstheme="minorHAnsi"/>
        </w:rPr>
      </w:pPr>
      <w:r w:rsidRPr="00920449">
        <w:rPr>
          <w:rFonts w:ascii="Graphik" w:hAnsi="Graphik" w:cstheme="minorHAnsi"/>
        </w:rPr>
        <w:t>Trust gives human interaction meaning. It helps us separate truth from fiction and distinguish good intentions from bad.</w:t>
      </w:r>
      <w:r w:rsidR="00734D78" w:rsidRPr="00920449">
        <w:rPr>
          <w:rFonts w:ascii="Graphik" w:hAnsi="Graphik"/>
        </w:rPr>
        <w:t xml:space="preserve"> </w:t>
      </w:r>
      <w:r w:rsidR="002166B7" w:rsidRPr="00920449">
        <w:rPr>
          <w:rFonts w:ascii="Graphik" w:hAnsi="Graphik" w:cstheme="minorHAnsi"/>
        </w:rPr>
        <w:t>T</w:t>
      </w:r>
      <w:r w:rsidR="00734D78" w:rsidRPr="00920449">
        <w:rPr>
          <w:rFonts w:ascii="Graphik" w:hAnsi="Graphik" w:cstheme="minorHAnsi"/>
        </w:rPr>
        <w:t xml:space="preserve">his is by no means a trivial matter. As businesses continue to expand their use of artificial intelligence, consumers will increasingly interact with digital agents. They will need to be able to put their trust in these AI systems when they apply for insurance, student loans or a mortgage. But establishing that trust is easier said than done. There are significant challenges </w:t>
      </w:r>
      <w:r w:rsidR="00B03383" w:rsidRPr="00920449">
        <w:rPr>
          <w:rFonts w:ascii="Graphik" w:hAnsi="Graphik" w:cstheme="minorHAnsi"/>
        </w:rPr>
        <w:t>that must be addressed on the way to creating trustworthy, responsible AI</w:t>
      </w:r>
      <w:r w:rsidR="00A562E9" w:rsidRPr="00920449">
        <w:rPr>
          <w:rFonts w:ascii="Graphik" w:hAnsi="Graphik" w:cstheme="minorHAnsi"/>
        </w:rPr>
        <w:t>, beyond what has already been examined.</w:t>
      </w:r>
    </w:p>
    <w:p w14:paraId="108020B6" w14:textId="02172A1E" w:rsidR="003502F1" w:rsidRPr="00920449" w:rsidRDefault="005A6941" w:rsidP="00920449">
      <w:pPr>
        <w:ind w:firstLine="432"/>
        <w:rPr>
          <w:rFonts w:ascii="Graphik" w:hAnsi="Graphik" w:cstheme="minorHAnsi"/>
        </w:rPr>
      </w:pPr>
      <w:hyperlink r:id="rId27" w:history="1">
        <w:r w:rsidR="002F48D0" w:rsidRPr="00920449">
          <w:rPr>
            <w:rStyle w:val="Hyperlink"/>
            <w:rFonts w:ascii="Graphik" w:hAnsi="Graphik" w:cstheme="minorHAnsi"/>
          </w:rPr>
          <w:t xml:space="preserve">In a </w:t>
        </w:r>
        <w:r w:rsidR="003065AB" w:rsidRPr="00920449">
          <w:rPr>
            <w:rStyle w:val="Hyperlink"/>
            <w:rFonts w:ascii="Graphik" w:hAnsi="Graphik" w:cstheme="minorHAnsi"/>
          </w:rPr>
          <w:t xml:space="preserve">2019 </w:t>
        </w:r>
        <w:r w:rsidR="002F48D0" w:rsidRPr="00920449">
          <w:rPr>
            <w:rStyle w:val="Hyperlink"/>
            <w:rFonts w:ascii="Graphik" w:hAnsi="Graphik" w:cstheme="minorHAnsi"/>
          </w:rPr>
          <w:t xml:space="preserve">global survey of </w:t>
        </w:r>
        <w:r w:rsidR="003065AB" w:rsidRPr="00920449">
          <w:rPr>
            <w:rStyle w:val="Hyperlink"/>
            <w:rFonts w:ascii="Graphik" w:hAnsi="Graphik" w:cstheme="minorHAnsi"/>
          </w:rPr>
          <w:t>risk managers</w:t>
        </w:r>
      </w:hyperlink>
      <w:r w:rsidR="003065AB" w:rsidRPr="00920449">
        <w:rPr>
          <w:rFonts w:ascii="Graphik" w:hAnsi="Graphik" w:cstheme="minorHAnsi"/>
        </w:rPr>
        <w:t xml:space="preserve">, </w:t>
      </w:r>
      <w:r w:rsidR="00CD780A" w:rsidRPr="00920449">
        <w:rPr>
          <w:rFonts w:ascii="Graphik" w:hAnsi="Graphik" w:cstheme="minorHAnsi"/>
        </w:rPr>
        <w:t xml:space="preserve">58% identified AI as the single biggest potential cause of unintended consequences in the near future. </w:t>
      </w:r>
      <w:r w:rsidR="00F42E95" w:rsidRPr="00920449">
        <w:rPr>
          <w:rFonts w:ascii="Graphik" w:hAnsi="Graphik" w:cstheme="minorHAnsi"/>
        </w:rPr>
        <w:t xml:space="preserve"> Only 11% of the same risk managers described themselves as fully capable of assessing the risks associated with adopting AI</w:t>
      </w:r>
      <w:r w:rsidR="00A753D8" w:rsidRPr="00920449">
        <w:rPr>
          <w:rFonts w:ascii="Graphik" w:hAnsi="Graphik" w:cstheme="minorHAnsi"/>
        </w:rPr>
        <w:t>.</w:t>
      </w:r>
      <w:r w:rsidR="00981B4A" w:rsidRPr="00920449">
        <w:rPr>
          <w:rFonts w:ascii="Graphik" w:hAnsi="Graphik" w:cstheme="minorHAnsi"/>
        </w:rPr>
        <w:t xml:space="preserve"> </w:t>
      </w:r>
      <w:r w:rsidR="003502F1" w:rsidRPr="00920449">
        <w:rPr>
          <w:rFonts w:ascii="Graphik" w:hAnsi="Graphik" w:cstheme="minorHAnsi"/>
        </w:rPr>
        <w:t xml:space="preserve">One of the main reasons for this crisis of confidence? The fact that AI shifts the risk landscape in new and unexpected ways for organizations. </w:t>
      </w:r>
      <w:r w:rsidR="004B24D9" w:rsidRPr="00920449">
        <w:rPr>
          <w:rFonts w:ascii="Graphik" w:hAnsi="Graphik" w:cstheme="minorHAnsi"/>
        </w:rPr>
        <w:t xml:space="preserve">As AI increasingly interacts with people and influences their lives at scale, responsibility </w:t>
      </w:r>
      <w:r w:rsidR="00782F5E" w:rsidRPr="00920449">
        <w:rPr>
          <w:rFonts w:ascii="Graphik" w:hAnsi="Graphik" w:cstheme="minorHAnsi"/>
        </w:rPr>
        <w:t xml:space="preserve">to manage the </w:t>
      </w:r>
      <w:r w:rsidR="009108D6" w:rsidRPr="00920449">
        <w:rPr>
          <w:rFonts w:ascii="Graphik" w:hAnsi="Graphik" w:cstheme="minorHAnsi"/>
        </w:rPr>
        <w:t xml:space="preserve">potential ethical and socio-technical implications </w:t>
      </w:r>
      <w:r w:rsidR="00FD2B47" w:rsidRPr="00920449">
        <w:rPr>
          <w:rFonts w:ascii="Graphik" w:hAnsi="Graphik" w:cstheme="minorHAnsi"/>
        </w:rPr>
        <w:t xml:space="preserve">of AI adoption also increase. </w:t>
      </w:r>
    </w:p>
    <w:p w14:paraId="1235A2D4" w14:textId="438B64E0" w:rsidR="00A0581D" w:rsidRPr="00920449" w:rsidRDefault="00FA4CB2" w:rsidP="00920449">
      <w:pPr>
        <w:spacing w:after="0"/>
        <w:ind w:firstLine="432"/>
        <w:contextualSpacing/>
        <w:rPr>
          <w:rFonts w:ascii="Graphik" w:hAnsi="Graphik" w:cstheme="minorHAnsi"/>
        </w:rPr>
      </w:pPr>
      <w:r w:rsidRPr="00920449">
        <w:rPr>
          <w:rFonts w:ascii="Graphik" w:hAnsi="Graphik" w:cstheme="minorHAnsi"/>
        </w:rPr>
        <w:t xml:space="preserve">Accenture has outlined an algorithmic </w:t>
      </w:r>
      <w:r w:rsidR="003362DB" w:rsidRPr="00920449">
        <w:rPr>
          <w:rFonts w:ascii="Graphik" w:hAnsi="Graphik" w:cstheme="minorHAnsi"/>
        </w:rPr>
        <w:t xml:space="preserve">assessment framework that </w:t>
      </w:r>
      <w:r w:rsidR="00E6685F" w:rsidRPr="00920449">
        <w:rPr>
          <w:rFonts w:ascii="Graphik" w:hAnsi="Graphik" w:cstheme="minorHAnsi"/>
        </w:rPr>
        <w:t xml:space="preserve">we believe </w:t>
      </w:r>
      <w:r w:rsidR="003362DB" w:rsidRPr="00920449">
        <w:rPr>
          <w:rFonts w:ascii="Graphik" w:hAnsi="Graphik" w:cstheme="minorHAnsi"/>
        </w:rPr>
        <w:t>should be considered in all AI applications</w:t>
      </w:r>
      <w:r w:rsidR="006855F6" w:rsidRPr="00920449">
        <w:rPr>
          <w:rFonts w:ascii="Graphik" w:hAnsi="Graphik" w:cstheme="minorHAnsi"/>
        </w:rPr>
        <w:t xml:space="preserve">. The </w:t>
      </w:r>
      <w:r w:rsidR="006855F6" w:rsidRPr="00920449">
        <w:rPr>
          <w:rFonts w:ascii="Graphik" w:hAnsi="Graphik" w:cstheme="minorHAnsi"/>
          <w:b/>
          <w:bCs/>
          <w:color w:val="A100FF" w:themeColor="accent1"/>
        </w:rPr>
        <w:t>Algorithmic Assessment</w:t>
      </w:r>
      <w:r w:rsidR="006855F6" w:rsidRPr="00920449">
        <w:rPr>
          <w:rFonts w:ascii="Graphik" w:hAnsi="Graphik" w:cstheme="minorHAnsi"/>
        </w:rPr>
        <w:t xml:space="preserve"> is a technical evaluation that helps identify and address potential risks and unintended consequences of AI systems, </w:t>
      </w:r>
      <w:r w:rsidR="004471A5" w:rsidRPr="00920449">
        <w:rPr>
          <w:rFonts w:ascii="Graphik" w:hAnsi="Graphik" w:cstheme="minorHAnsi"/>
        </w:rPr>
        <w:t>creating</w:t>
      </w:r>
      <w:r w:rsidR="006855F6" w:rsidRPr="00920449">
        <w:rPr>
          <w:rFonts w:ascii="Graphik" w:hAnsi="Graphik" w:cstheme="minorHAnsi"/>
        </w:rPr>
        <w:t xml:space="preserve"> trust and build</w:t>
      </w:r>
      <w:r w:rsidR="004471A5" w:rsidRPr="00920449">
        <w:rPr>
          <w:rFonts w:ascii="Graphik" w:hAnsi="Graphik" w:cstheme="minorHAnsi"/>
        </w:rPr>
        <w:t>ing</w:t>
      </w:r>
      <w:r w:rsidR="006855F6" w:rsidRPr="00920449">
        <w:rPr>
          <w:rFonts w:ascii="Graphik" w:hAnsi="Graphik" w:cstheme="minorHAnsi"/>
        </w:rPr>
        <w:t xml:space="preserve"> supportive systems around AI decision</w:t>
      </w:r>
      <w:r w:rsidR="00A04C2B" w:rsidRPr="00920449">
        <w:rPr>
          <w:rFonts w:ascii="Graphik" w:hAnsi="Graphik" w:cstheme="minorHAnsi"/>
        </w:rPr>
        <w:t>-</w:t>
      </w:r>
      <w:r w:rsidR="006855F6" w:rsidRPr="00920449">
        <w:rPr>
          <w:rFonts w:ascii="Graphik" w:hAnsi="Graphik" w:cstheme="minorHAnsi"/>
        </w:rPr>
        <w:t xml:space="preserve">making. </w:t>
      </w:r>
      <w:r w:rsidR="00F14886" w:rsidRPr="00920449">
        <w:rPr>
          <w:rFonts w:ascii="Graphik" w:hAnsi="Graphik" w:cstheme="minorHAnsi"/>
        </w:rPr>
        <w:t>Use cases are prioritized to ensure that t</w:t>
      </w:r>
      <w:r w:rsidR="00910BCA" w:rsidRPr="00920449">
        <w:rPr>
          <w:rFonts w:ascii="Graphik" w:hAnsi="Graphik" w:cstheme="minorHAnsi"/>
        </w:rPr>
        <w:t>h</w:t>
      </w:r>
      <w:r w:rsidR="00F14886" w:rsidRPr="00920449">
        <w:rPr>
          <w:rFonts w:ascii="Graphik" w:hAnsi="Graphik" w:cstheme="minorHAnsi"/>
        </w:rPr>
        <w:t xml:space="preserve">ose with the highest risk and impact are being </w:t>
      </w:r>
      <w:r w:rsidR="00234049" w:rsidRPr="00920449">
        <w:rPr>
          <w:rFonts w:ascii="Graphik" w:hAnsi="Graphik" w:cstheme="minorHAnsi"/>
        </w:rPr>
        <w:t>evaluated first. Once priorities are defined, the</w:t>
      </w:r>
      <w:r w:rsidR="000B32FD" w:rsidRPr="00920449">
        <w:rPr>
          <w:rFonts w:ascii="Graphik" w:hAnsi="Graphik" w:cstheme="minorHAnsi"/>
        </w:rPr>
        <w:t>y are evaluated using a series of qualitative checks to support various stages of AI development. The assessment consists of four steps:</w:t>
      </w:r>
    </w:p>
    <w:p w14:paraId="3B66DD1D" w14:textId="730AE7A0" w:rsidR="00A0581D" w:rsidRPr="00920449" w:rsidRDefault="00A0581D" w:rsidP="00920449">
      <w:pPr>
        <w:spacing w:after="0"/>
        <w:ind w:firstLine="432"/>
        <w:contextualSpacing/>
        <w:rPr>
          <w:rFonts w:ascii="Graphik" w:eastAsia="Times New Roman" w:hAnsi="Graphik" w:cstheme="minorHAnsi"/>
          <w:color w:val="000000"/>
        </w:rPr>
      </w:pPr>
      <w:r w:rsidRPr="00920449">
        <w:rPr>
          <w:rFonts w:ascii="Graphik" w:hAnsi="Graphik" w:cstheme="minorHAnsi"/>
          <w:noProof/>
        </w:rPr>
        <w:drawing>
          <wp:anchor distT="0" distB="0" distL="114300" distR="114300" simplePos="0" relativeHeight="251625472" behindDoc="0" locked="0" layoutInCell="1" allowOverlap="1" wp14:anchorId="28D1A8E6" wp14:editId="78C9B80C">
            <wp:simplePos x="0" y="0"/>
            <wp:positionH relativeFrom="margin">
              <wp:posOffset>-543560</wp:posOffset>
            </wp:positionH>
            <wp:positionV relativeFrom="margin">
              <wp:posOffset>4981575</wp:posOffset>
            </wp:positionV>
            <wp:extent cx="2513965" cy="209804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t="6229" r="6007" b="5187"/>
                    <a:stretch/>
                  </pic:blipFill>
                  <pic:spPr bwMode="auto">
                    <a:xfrm>
                      <a:off x="0" y="0"/>
                      <a:ext cx="2513965" cy="2098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65E8E0" w14:textId="239700EA" w:rsidR="001F71A7" w:rsidRPr="00920449" w:rsidRDefault="001F71A7" w:rsidP="00A04C2B">
      <w:pPr>
        <w:numPr>
          <w:ilvl w:val="0"/>
          <w:numId w:val="4"/>
        </w:numPr>
        <w:shd w:val="clear" w:color="auto" w:fill="FFFFFF"/>
        <w:spacing w:after="0" w:line="384" w:lineRule="atLeast"/>
        <w:contextualSpacing/>
        <w:rPr>
          <w:rFonts w:ascii="Graphik" w:eastAsia="Times New Roman" w:hAnsi="Graphik" w:cstheme="minorHAnsi"/>
          <w:color w:val="000000"/>
        </w:rPr>
      </w:pPr>
      <w:r w:rsidRPr="00920449">
        <w:rPr>
          <w:rFonts w:ascii="Graphik" w:eastAsia="Times New Roman" w:hAnsi="Graphik" w:cstheme="minorHAnsi"/>
          <w:b/>
          <w:bCs/>
          <w:color w:val="000000"/>
        </w:rPr>
        <w:t>Set goals </w:t>
      </w:r>
      <w:r w:rsidRPr="00920449">
        <w:rPr>
          <w:rFonts w:ascii="Graphik" w:eastAsia="Times New Roman" w:hAnsi="Graphik" w:cstheme="minorHAnsi"/>
          <w:color w:val="000000"/>
        </w:rPr>
        <w:t>around your fairness objectives for the system, considering different end users.</w:t>
      </w:r>
    </w:p>
    <w:p w14:paraId="1EA3BBE8" w14:textId="495C4312" w:rsidR="001F71A7" w:rsidRPr="00920449" w:rsidRDefault="001F71A7" w:rsidP="00A04C2B">
      <w:pPr>
        <w:numPr>
          <w:ilvl w:val="0"/>
          <w:numId w:val="4"/>
        </w:numPr>
        <w:shd w:val="clear" w:color="auto" w:fill="FFFFFF"/>
        <w:spacing w:after="100" w:afterAutospacing="1" w:line="384" w:lineRule="atLeast"/>
        <w:contextualSpacing/>
        <w:rPr>
          <w:rFonts w:ascii="Graphik" w:eastAsia="Times New Roman" w:hAnsi="Graphik" w:cstheme="minorHAnsi"/>
          <w:color w:val="000000"/>
        </w:rPr>
      </w:pPr>
      <w:r w:rsidRPr="00920449">
        <w:rPr>
          <w:rFonts w:ascii="Graphik" w:eastAsia="Times New Roman" w:hAnsi="Graphik" w:cstheme="minorHAnsi"/>
          <w:b/>
          <w:bCs/>
          <w:color w:val="000000"/>
        </w:rPr>
        <w:t>Measure &amp; discover </w:t>
      </w:r>
      <w:r w:rsidRPr="00920449">
        <w:rPr>
          <w:rFonts w:ascii="Graphik" w:eastAsia="Times New Roman" w:hAnsi="Graphik" w:cstheme="minorHAnsi"/>
          <w:color w:val="000000"/>
        </w:rPr>
        <w:t>disparities in potential outcomes and sources of bias across various users or groups.</w:t>
      </w:r>
    </w:p>
    <w:p w14:paraId="0A6C87A7" w14:textId="2E1A9EEC" w:rsidR="001F71A7" w:rsidRPr="00920449" w:rsidRDefault="001F71A7" w:rsidP="00A04C2B">
      <w:pPr>
        <w:numPr>
          <w:ilvl w:val="0"/>
          <w:numId w:val="4"/>
        </w:numPr>
        <w:shd w:val="clear" w:color="auto" w:fill="FFFFFF"/>
        <w:spacing w:after="100" w:afterAutospacing="1" w:line="384" w:lineRule="atLeast"/>
        <w:contextualSpacing/>
        <w:rPr>
          <w:rFonts w:ascii="Graphik" w:eastAsia="Times New Roman" w:hAnsi="Graphik" w:cstheme="minorHAnsi"/>
          <w:color w:val="000000"/>
        </w:rPr>
      </w:pPr>
      <w:r w:rsidRPr="00920449">
        <w:rPr>
          <w:rFonts w:ascii="Graphik" w:eastAsia="Times New Roman" w:hAnsi="Graphik" w:cstheme="minorHAnsi"/>
          <w:b/>
          <w:bCs/>
          <w:color w:val="000000"/>
        </w:rPr>
        <w:t>Mitigate </w:t>
      </w:r>
      <w:r w:rsidRPr="00920449">
        <w:rPr>
          <w:rFonts w:ascii="Graphik" w:eastAsia="Times New Roman" w:hAnsi="Graphik" w:cstheme="minorHAnsi"/>
          <w:color w:val="000000"/>
        </w:rPr>
        <w:t>any unintended consequences using proposed remediation strategies.</w:t>
      </w:r>
    </w:p>
    <w:p w14:paraId="009CD961" w14:textId="77777777" w:rsidR="001F71A7" w:rsidRPr="00920449" w:rsidRDefault="001F71A7" w:rsidP="00A04C2B">
      <w:pPr>
        <w:numPr>
          <w:ilvl w:val="0"/>
          <w:numId w:val="4"/>
        </w:numPr>
        <w:shd w:val="clear" w:color="auto" w:fill="FFFFFF"/>
        <w:spacing w:after="100" w:afterAutospacing="1" w:line="384" w:lineRule="atLeast"/>
        <w:contextualSpacing/>
        <w:rPr>
          <w:rFonts w:ascii="Graphik" w:eastAsia="Times New Roman" w:hAnsi="Graphik" w:cstheme="minorHAnsi"/>
          <w:color w:val="000000"/>
        </w:rPr>
      </w:pPr>
      <w:r w:rsidRPr="00920449">
        <w:rPr>
          <w:rFonts w:ascii="Graphik" w:eastAsia="Times New Roman" w:hAnsi="Graphik" w:cstheme="minorHAnsi"/>
          <w:b/>
          <w:bCs/>
          <w:color w:val="000000"/>
        </w:rPr>
        <w:t>Monitor &amp; control </w:t>
      </w:r>
      <w:r w:rsidRPr="00920449">
        <w:rPr>
          <w:rFonts w:ascii="Graphik" w:eastAsia="Times New Roman" w:hAnsi="Graphik" w:cstheme="minorHAnsi"/>
          <w:color w:val="000000"/>
        </w:rPr>
        <w:t>systems with processes that flag and resolve future disparities as the AI system evolves.</w:t>
      </w:r>
    </w:p>
    <w:p w14:paraId="19752D71" w14:textId="241C794C" w:rsidR="000B32FD" w:rsidRPr="00920449" w:rsidRDefault="000B32FD" w:rsidP="001F71A7">
      <w:pPr>
        <w:rPr>
          <w:rFonts w:ascii="Graphik" w:hAnsi="Graphik" w:cstheme="minorHAnsi"/>
        </w:rPr>
      </w:pPr>
    </w:p>
    <w:p w14:paraId="6BAA2769" w14:textId="44E6A9F0" w:rsidR="00B16AC5" w:rsidRPr="00920449" w:rsidRDefault="00B16AC5" w:rsidP="00920449">
      <w:pPr>
        <w:ind w:firstLine="432"/>
        <w:rPr>
          <w:rFonts w:ascii="Graphik" w:hAnsi="Graphik"/>
        </w:rPr>
      </w:pPr>
      <w:r w:rsidRPr="00920449">
        <w:rPr>
          <w:rFonts w:ascii="Graphik" w:hAnsi="Graphik"/>
        </w:rPr>
        <w:t xml:space="preserve">The Centre for Information Policy Leadership has provided suggestions for a more standardized approach to risk management. In its paper, </w:t>
      </w:r>
      <w:hyperlink r:id="rId29" w:history="1">
        <w:r w:rsidRPr="00920449">
          <w:rPr>
            <w:rStyle w:val="Hyperlink"/>
            <w:rFonts w:ascii="Graphik" w:hAnsi="Graphik"/>
            <w:i/>
            <w:iCs/>
          </w:rPr>
          <w:t>The Role of Risk Management in Data Protection</w:t>
        </w:r>
      </w:hyperlink>
      <w:r w:rsidRPr="00920449">
        <w:rPr>
          <w:rFonts w:ascii="Graphik" w:hAnsi="Graphik"/>
        </w:rPr>
        <w:t xml:space="preserve">, the Centre concludes that risk management is “a valuable tool for calibrating the implementation of and compliance with privacy requirements, prioritizing </w:t>
      </w:r>
      <w:r w:rsidRPr="00920449">
        <w:rPr>
          <w:rFonts w:ascii="Graphik" w:hAnsi="Graphik"/>
        </w:rPr>
        <w:lastRenderedPageBreak/>
        <w:t>action, raising and informing awareness about risks (and) identifying appropriate mitigation measures.”</w:t>
      </w:r>
    </w:p>
    <w:p w14:paraId="34CBCC5E" w14:textId="3000E141" w:rsidR="00CB6DD1" w:rsidRPr="00920449" w:rsidRDefault="007C5428" w:rsidP="00920449">
      <w:pPr>
        <w:ind w:firstLine="432"/>
        <w:rPr>
          <w:rFonts w:ascii="Graphik" w:hAnsi="Graphik" w:cstheme="minorHAnsi"/>
        </w:rPr>
      </w:pPr>
      <w:r w:rsidRPr="00920449">
        <w:rPr>
          <w:rFonts w:ascii="Graphik" w:hAnsi="Graphik" w:cstheme="minorHAnsi"/>
        </w:rPr>
        <w:t>Based on an earlier paper by the Centre</w:t>
      </w:r>
      <w:r w:rsidR="008B6A5F" w:rsidRPr="00920449">
        <w:rPr>
          <w:rFonts w:ascii="Graphik" w:hAnsi="Graphik" w:cstheme="minorHAnsi"/>
        </w:rPr>
        <w:t xml:space="preserve"> titled </w:t>
      </w:r>
      <w:hyperlink r:id="rId30" w:history="1">
        <w:r w:rsidR="008B6A5F" w:rsidRPr="00920449">
          <w:rPr>
            <w:rStyle w:val="Hyperlink"/>
            <w:rFonts w:ascii="Graphik" w:hAnsi="Graphik" w:cstheme="minorHAnsi"/>
            <w:i/>
            <w:iCs/>
          </w:rPr>
          <w:t>A Risk-based Approach to Privacy: Improving Effectiveness in Practice</w:t>
        </w:r>
      </w:hyperlink>
      <w:r w:rsidR="008B6A5F" w:rsidRPr="00920449">
        <w:rPr>
          <w:rFonts w:ascii="Graphik" w:hAnsi="Graphik" w:cstheme="minorHAnsi"/>
        </w:rPr>
        <w:t xml:space="preserve">, Accenture has developed </w:t>
      </w:r>
      <w:r w:rsidR="00EA769A" w:rsidRPr="00920449">
        <w:rPr>
          <w:rFonts w:ascii="Graphik" w:hAnsi="Graphik" w:cstheme="minorHAnsi"/>
        </w:rPr>
        <w:t xml:space="preserve">a risk assessment matrix to </w:t>
      </w:r>
      <w:r w:rsidR="00993E24" w:rsidRPr="00920449">
        <w:rPr>
          <w:rFonts w:ascii="Graphik" w:hAnsi="Graphik" w:cstheme="minorHAnsi"/>
        </w:rPr>
        <w:t xml:space="preserve">judge an application against </w:t>
      </w:r>
      <w:r w:rsidR="00B36EC9" w:rsidRPr="00920449">
        <w:rPr>
          <w:rFonts w:ascii="Graphik" w:hAnsi="Graphik" w:cstheme="minorHAnsi"/>
        </w:rPr>
        <w:t xml:space="preserve">generally accepted relevant concerns. While this matrix is in draft and does not purport to be </w:t>
      </w:r>
      <w:r w:rsidR="00214C42" w:rsidRPr="00920449">
        <w:rPr>
          <w:rFonts w:ascii="Graphik" w:hAnsi="Graphik" w:cstheme="minorHAnsi"/>
        </w:rPr>
        <w:t xml:space="preserve">an exhaustive analysis, it offers a helpful tool that can be customized to a wide variety of situations. The </w:t>
      </w:r>
      <w:r w:rsidR="00C86E20" w:rsidRPr="00920449">
        <w:rPr>
          <w:rFonts w:ascii="Graphik" w:hAnsi="Graphik" w:cstheme="minorHAnsi"/>
        </w:rPr>
        <w:t xml:space="preserve">matrix can be seen in the table below. </w:t>
      </w:r>
    </w:p>
    <w:tbl>
      <w:tblPr>
        <w:tblStyle w:val="TableGrid"/>
        <w:tblW w:w="10975" w:type="dxa"/>
        <w:tblInd w:w="-712" w:type="dxa"/>
        <w:tblLook w:val="04A0" w:firstRow="1" w:lastRow="0" w:firstColumn="1" w:lastColumn="0" w:noHBand="0" w:noVBand="1"/>
      </w:tblPr>
      <w:tblGrid>
        <w:gridCol w:w="1654"/>
        <w:gridCol w:w="1092"/>
        <w:gridCol w:w="959"/>
        <w:gridCol w:w="683"/>
        <w:gridCol w:w="1092"/>
        <w:gridCol w:w="959"/>
        <w:gridCol w:w="683"/>
        <w:gridCol w:w="1092"/>
        <w:gridCol w:w="959"/>
        <w:gridCol w:w="683"/>
        <w:gridCol w:w="1147"/>
      </w:tblGrid>
      <w:tr w:rsidR="001F3651" w14:paraId="7329B3CE" w14:textId="77777777" w:rsidTr="00E46414">
        <w:tc>
          <w:tcPr>
            <w:tcW w:w="1626" w:type="dxa"/>
            <w:tcBorders>
              <w:top w:val="nil"/>
              <w:left w:val="nil"/>
              <w:bottom w:val="nil"/>
            </w:tcBorders>
          </w:tcPr>
          <w:p w14:paraId="281ECA94" w14:textId="77777777" w:rsidR="001F3651" w:rsidRDefault="001F3651">
            <w:pPr>
              <w:rPr>
                <w:rFonts w:cstheme="minorHAnsi"/>
              </w:rPr>
            </w:pPr>
          </w:p>
        </w:tc>
        <w:tc>
          <w:tcPr>
            <w:tcW w:w="2734" w:type="dxa"/>
            <w:gridSpan w:val="3"/>
            <w:shd w:val="clear" w:color="auto" w:fill="000000" w:themeFill="text1"/>
          </w:tcPr>
          <w:p w14:paraId="7F221AEE" w14:textId="324279A5" w:rsidR="001F3651" w:rsidRPr="00EF5606" w:rsidRDefault="001F3651">
            <w:pPr>
              <w:rPr>
                <w:rFonts w:cstheme="minorHAnsi"/>
                <w:b/>
                <w:bCs/>
              </w:rPr>
            </w:pPr>
            <w:r w:rsidRPr="00EF5606">
              <w:rPr>
                <w:rFonts w:cstheme="minorHAnsi"/>
                <w:b/>
                <w:bCs/>
              </w:rPr>
              <w:t xml:space="preserve">Unjustifiable </w:t>
            </w:r>
            <w:r w:rsidR="00D344FF" w:rsidRPr="00EF5606">
              <w:rPr>
                <w:rFonts w:cstheme="minorHAnsi"/>
                <w:b/>
                <w:bCs/>
              </w:rPr>
              <w:t>Data Collection</w:t>
            </w:r>
          </w:p>
        </w:tc>
        <w:tc>
          <w:tcPr>
            <w:tcW w:w="2734" w:type="dxa"/>
            <w:gridSpan w:val="3"/>
            <w:shd w:val="clear" w:color="auto" w:fill="000000" w:themeFill="text1"/>
          </w:tcPr>
          <w:p w14:paraId="5BDC58F7" w14:textId="1B48EA78" w:rsidR="001F3651" w:rsidRPr="00EF5606" w:rsidRDefault="00D344FF">
            <w:pPr>
              <w:rPr>
                <w:rFonts w:cstheme="minorHAnsi"/>
                <w:b/>
                <w:bCs/>
              </w:rPr>
            </w:pPr>
            <w:r w:rsidRPr="00EF5606">
              <w:rPr>
                <w:rFonts w:cstheme="minorHAnsi"/>
                <w:b/>
                <w:bCs/>
              </w:rPr>
              <w:t>Inappropriate Use</w:t>
            </w:r>
          </w:p>
        </w:tc>
        <w:tc>
          <w:tcPr>
            <w:tcW w:w="2734" w:type="dxa"/>
            <w:gridSpan w:val="3"/>
            <w:shd w:val="clear" w:color="auto" w:fill="000000" w:themeFill="text1"/>
          </w:tcPr>
          <w:p w14:paraId="786B453D" w14:textId="458D8489" w:rsidR="001F3651" w:rsidRPr="00EF5606" w:rsidRDefault="00D344FF">
            <w:pPr>
              <w:rPr>
                <w:rFonts w:cstheme="minorHAnsi"/>
                <w:b/>
                <w:bCs/>
              </w:rPr>
            </w:pPr>
            <w:r w:rsidRPr="00EF5606">
              <w:rPr>
                <w:rFonts w:cstheme="minorHAnsi"/>
                <w:b/>
                <w:bCs/>
              </w:rPr>
              <w:t>Security Breach</w:t>
            </w:r>
          </w:p>
        </w:tc>
        <w:tc>
          <w:tcPr>
            <w:tcW w:w="1147" w:type="dxa"/>
            <w:shd w:val="clear" w:color="auto" w:fill="000000" w:themeFill="text1"/>
          </w:tcPr>
          <w:p w14:paraId="464C2B66" w14:textId="55602850" w:rsidR="001F3651" w:rsidRPr="00EF5606" w:rsidRDefault="001F3651">
            <w:pPr>
              <w:rPr>
                <w:rFonts w:cstheme="minorHAnsi"/>
                <w:b/>
                <w:bCs/>
              </w:rPr>
            </w:pPr>
            <w:r w:rsidRPr="00EF5606">
              <w:rPr>
                <w:rFonts w:cstheme="minorHAnsi"/>
                <w:b/>
                <w:bCs/>
              </w:rPr>
              <w:t>Aggregate</w:t>
            </w:r>
          </w:p>
        </w:tc>
      </w:tr>
      <w:tr w:rsidR="001F3651" w14:paraId="7AC02217" w14:textId="77777777" w:rsidTr="00E46414">
        <w:tc>
          <w:tcPr>
            <w:tcW w:w="1626" w:type="dxa"/>
            <w:tcBorders>
              <w:top w:val="nil"/>
              <w:left w:val="nil"/>
              <w:bottom w:val="nil"/>
            </w:tcBorders>
          </w:tcPr>
          <w:p w14:paraId="21E3D82E" w14:textId="77777777" w:rsidR="001F3651" w:rsidRDefault="001F3651">
            <w:pPr>
              <w:rPr>
                <w:rFonts w:cstheme="minorHAnsi"/>
              </w:rPr>
            </w:pPr>
          </w:p>
        </w:tc>
        <w:tc>
          <w:tcPr>
            <w:tcW w:w="2734" w:type="dxa"/>
            <w:gridSpan w:val="3"/>
          </w:tcPr>
          <w:p w14:paraId="377F2D5B" w14:textId="77777777" w:rsidR="001F3651" w:rsidRDefault="005E1D5C">
            <w:pPr>
              <w:rPr>
                <w:rFonts w:cstheme="minorHAnsi"/>
              </w:rPr>
            </w:pPr>
            <w:r>
              <w:rPr>
                <w:rFonts w:cstheme="minorHAnsi"/>
              </w:rPr>
              <w:t>Sensitive Information</w:t>
            </w:r>
          </w:p>
          <w:p w14:paraId="17FD6811" w14:textId="56D7FFDA" w:rsidR="005E1D5C" w:rsidRDefault="005E1D5C">
            <w:pPr>
              <w:rPr>
                <w:rFonts w:cstheme="minorHAnsi"/>
              </w:rPr>
            </w:pPr>
          </w:p>
        </w:tc>
        <w:tc>
          <w:tcPr>
            <w:tcW w:w="2734" w:type="dxa"/>
            <w:gridSpan w:val="3"/>
          </w:tcPr>
          <w:p w14:paraId="774516CE" w14:textId="77777777" w:rsidR="001F3651" w:rsidRDefault="00D344FF">
            <w:pPr>
              <w:rPr>
                <w:rFonts w:cstheme="minorHAnsi"/>
              </w:rPr>
            </w:pPr>
            <w:r>
              <w:rPr>
                <w:rFonts w:cstheme="minorHAnsi"/>
              </w:rPr>
              <w:t>Inaccuracies</w:t>
            </w:r>
          </w:p>
          <w:p w14:paraId="0316B1E0" w14:textId="77777777" w:rsidR="000C4AD8" w:rsidRDefault="000C4AD8">
            <w:pPr>
              <w:rPr>
                <w:rFonts w:cstheme="minorHAnsi"/>
              </w:rPr>
            </w:pPr>
            <w:r>
              <w:rPr>
                <w:rFonts w:cstheme="minorHAnsi"/>
              </w:rPr>
              <w:t>Biases</w:t>
            </w:r>
          </w:p>
          <w:p w14:paraId="3FFC4889" w14:textId="71562A36" w:rsidR="000C4AD8" w:rsidRDefault="000C4AD8">
            <w:pPr>
              <w:rPr>
                <w:rFonts w:cstheme="minorHAnsi"/>
              </w:rPr>
            </w:pPr>
            <w:r>
              <w:rPr>
                <w:rFonts w:cstheme="minorHAnsi"/>
              </w:rPr>
              <w:t>Poor Assumptions</w:t>
            </w:r>
          </w:p>
        </w:tc>
        <w:tc>
          <w:tcPr>
            <w:tcW w:w="2734" w:type="dxa"/>
            <w:gridSpan w:val="3"/>
          </w:tcPr>
          <w:p w14:paraId="425D4429" w14:textId="01E04427" w:rsidR="001F3651" w:rsidRDefault="000C4AD8">
            <w:pPr>
              <w:rPr>
                <w:rFonts w:cstheme="minorHAnsi"/>
              </w:rPr>
            </w:pPr>
            <w:r>
              <w:rPr>
                <w:rFonts w:cstheme="minorHAnsi"/>
              </w:rPr>
              <w:t>Lost</w:t>
            </w:r>
            <w:r w:rsidR="005E1D5C">
              <w:rPr>
                <w:rFonts w:cstheme="minorHAnsi"/>
              </w:rPr>
              <w:t>/Stolen</w:t>
            </w:r>
            <w:r>
              <w:rPr>
                <w:rFonts w:cstheme="minorHAnsi"/>
              </w:rPr>
              <w:t xml:space="preserve"> Data</w:t>
            </w:r>
          </w:p>
          <w:p w14:paraId="7918EF67" w14:textId="04FB18B3" w:rsidR="000C4AD8" w:rsidRDefault="000C4AD8">
            <w:pPr>
              <w:rPr>
                <w:rFonts w:cstheme="minorHAnsi"/>
              </w:rPr>
            </w:pPr>
            <w:r>
              <w:rPr>
                <w:rFonts w:cstheme="minorHAnsi"/>
              </w:rPr>
              <w:t>Access Violation</w:t>
            </w:r>
          </w:p>
        </w:tc>
        <w:tc>
          <w:tcPr>
            <w:tcW w:w="1147" w:type="dxa"/>
          </w:tcPr>
          <w:p w14:paraId="4CA5411F" w14:textId="77777777" w:rsidR="001F3651" w:rsidRDefault="001F3651">
            <w:pPr>
              <w:rPr>
                <w:rFonts w:cstheme="minorHAnsi"/>
              </w:rPr>
            </w:pPr>
          </w:p>
        </w:tc>
      </w:tr>
      <w:tr w:rsidR="00B5634A" w14:paraId="767B7FD1" w14:textId="77777777" w:rsidTr="00E46414">
        <w:tc>
          <w:tcPr>
            <w:tcW w:w="1626" w:type="dxa"/>
            <w:tcBorders>
              <w:top w:val="nil"/>
            </w:tcBorders>
            <w:shd w:val="clear" w:color="auto" w:fill="000000" w:themeFill="text1"/>
          </w:tcPr>
          <w:p w14:paraId="37E8D8C6" w14:textId="16F65064" w:rsidR="00215B47" w:rsidRPr="00EF5606" w:rsidRDefault="000E3520">
            <w:pPr>
              <w:rPr>
                <w:rFonts w:cstheme="minorHAnsi"/>
                <w:b/>
                <w:bCs/>
              </w:rPr>
            </w:pPr>
            <w:r w:rsidRPr="00EF5606">
              <w:rPr>
                <w:rFonts w:cstheme="minorHAnsi"/>
                <w:b/>
                <w:bCs/>
              </w:rPr>
              <w:t>Risks</w:t>
            </w:r>
          </w:p>
        </w:tc>
        <w:tc>
          <w:tcPr>
            <w:tcW w:w="1092" w:type="dxa"/>
            <w:shd w:val="clear" w:color="auto" w:fill="000000" w:themeFill="text1"/>
          </w:tcPr>
          <w:p w14:paraId="7AD0E6B0" w14:textId="443BE74D" w:rsidR="00215B47" w:rsidRPr="00EF5606" w:rsidRDefault="000E3520">
            <w:pPr>
              <w:rPr>
                <w:rFonts w:cstheme="minorHAnsi"/>
                <w:b/>
                <w:bCs/>
              </w:rPr>
            </w:pPr>
            <w:r w:rsidRPr="00EF5606">
              <w:rPr>
                <w:rFonts w:cstheme="minorHAnsi"/>
                <w:b/>
                <w:bCs/>
              </w:rPr>
              <w:t>Likeliness</w:t>
            </w:r>
          </w:p>
        </w:tc>
        <w:tc>
          <w:tcPr>
            <w:tcW w:w="959" w:type="dxa"/>
            <w:shd w:val="clear" w:color="auto" w:fill="000000" w:themeFill="text1"/>
          </w:tcPr>
          <w:p w14:paraId="3B2EE812" w14:textId="756601E1" w:rsidR="00215B47" w:rsidRPr="00EF5606" w:rsidRDefault="000E3520">
            <w:pPr>
              <w:rPr>
                <w:rFonts w:cstheme="minorHAnsi"/>
                <w:b/>
                <w:bCs/>
              </w:rPr>
            </w:pPr>
            <w:r w:rsidRPr="00EF5606">
              <w:rPr>
                <w:rFonts w:cstheme="minorHAnsi"/>
                <w:b/>
                <w:bCs/>
              </w:rPr>
              <w:t>Severity</w:t>
            </w:r>
          </w:p>
        </w:tc>
        <w:tc>
          <w:tcPr>
            <w:tcW w:w="683" w:type="dxa"/>
            <w:shd w:val="clear" w:color="auto" w:fill="000000" w:themeFill="text1"/>
          </w:tcPr>
          <w:p w14:paraId="1189D761" w14:textId="19537287" w:rsidR="00215B47" w:rsidRPr="00EF5606" w:rsidRDefault="000E3520">
            <w:pPr>
              <w:rPr>
                <w:rFonts w:cstheme="minorHAnsi"/>
                <w:b/>
                <w:bCs/>
              </w:rPr>
            </w:pPr>
            <w:r w:rsidRPr="00EF5606">
              <w:rPr>
                <w:rFonts w:cstheme="minorHAnsi"/>
                <w:b/>
                <w:bCs/>
              </w:rPr>
              <w:t>Total</w:t>
            </w:r>
          </w:p>
        </w:tc>
        <w:tc>
          <w:tcPr>
            <w:tcW w:w="1092" w:type="dxa"/>
            <w:shd w:val="clear" w:color="auto" w:fill="000000" w:themeFill="text1"/>
          </w:tcPr>
          <w:p w14:paraId="701859BC" w14:textId="11CB4316" w:rsidR="00215B47" w:rsidRPr="00EF5606" w:rsidRDefault="000E3520">
            <w:pPr>
              <w:rPr>
                <w:rFonts w:cstheme="minorHAnsi"/>
                <w:b/>
                <w:bCs/>
              </w:rPr>
            </w:pPr>
            <w:r w:rsidRPr="00EF5606">
              <w:rPr>
                <w:rFonts w:cstheme="minorHAnsi"/>
                <w:b/>
                <w:bCs/>
              </w:rPr>
              <w:t>Likeliness</w:t>
            </w:r>
          </w:p>
        </w:tc>
        <w:tc>
          <w:tcPr>
            <w:tcW w:w="959" w:type="dxa"/>
            <w:shd w:val="clear" w:color="auto" w:fill="000000" w:themeFill="text1"/>
          </w:tcPr>
          <w:p w14:paraId="713775A8" w14:textId="68C885D4" w:rsidR="00215B47" w:rsidRPr="00EF5606" w:rsidRDefault="000E3520">
            <w:pPr>
              <w:rPr>
                <w:rFonts w:cstheme="minorHAnsi"/>
                <w:b/>
                <w:bCs/>
              </w:rPr>
            </w:pPr>
            <w:r w:rsidRPr="00EF5606">
              <w:rPr>
                <w:rFonts w:cstheme="minorHAnsi"/>
                <w:b/>
                <w:bCs/>
              </w:rPr>
              <w:t>Severity</w:t>
            </w:r>
          </w:p>
        </w:tc>
        <w:tc>
          <w:tcPr>
            <w:tcW w:w="683" w:type="dxa"/>
            <w:shd w:val="clear" w:color="auto" w:fill="000000" w:themeFill="text1"/>
          </w:tcPr>
          <w:p w14:paraId="77A9B1AD" w14:textId="3871C9F6" w:rsidR="00215B47" w:rsidRPr="00EF5606" w:rsidRDefault="000E3520">
            <w:pPr>
              <w:rPr>
                <w:rFonts w:cstheme="minorHAnsi"/>
                <w:b/>
                <w:bCs/>
              </w:rPr>
            </w:pPr>
            <w:r w:rsidRPr="00EF5606">
              <w:rPr>
                <w:rFonts w:cstheme="minorHAnsi"/>
                <w:b/>
                <w:bCs/>
              </w:rPr>
              <w:t>Total</w:t>
            </w:r>
          </w:p>
        </w:tc>
        <w:tc>
          <w:tcPr>
            <w:tcW w:w="1092" w:type="dxa"/>
            <w:shd w:val="clear" w:color="auto" w:fill="000000" w:themeFill="text1"/>
          </w:tcPr>
          <w:p w14:paraId="44123F98" w14:textId="0593D5B3" w:rsidR="00215B47" w:rsidRPr="00EF5606" w:rsidRDefault="000E3520">
            <w:pPr>
              <w:rPr>
                <w:rFonts w:cstheme="minorHAnsi"/>
                <w:b/>
                <w:bCs/>
              </w:rPr>
            </w:pPr>
            <w:r w:rsidRPr="00EF5606">
              <w:rPr>
                <w:rFonts w:cstheme="minorHAnsi"/>
                <w:b/>
                <w:bCs/>
              </w:rPr>
              <w:t>Likeliness</w:t>
            </w:r>
          </w:p>
        </w:tc>
        <w:tc>
          <w:tcPr>
            <w:tcW w:w="959" w:type="dxa"/>
            <w:shd w:val="clear" w:color="auto" w:fill="000000" w:themeFill="text1"/>
          </w:tcPr>
          <w:p w14:paraId="0B1E8CE7" w14:textId="2EED484C" w:rsidR="00215B47" w:rsidRPr="00EF5606" w:rsidRDefault="00FB0E0D">
            <w:pPr>
              <w:rPr>
                <w:rFonts w:cstheme="minorHAnsi"/>
                <w:b/>
                <w:bCs/>
              </w:rPr>
            </w:pPr>
            <w:r w:rsidRPr="00EF5606">
              <w:rPr>
                <w:rFonts w:cstheme="minorHAnsi"/>
                <w:b/>
                <w:bCs/>
              </w:rPr>
              <w:t>Severity</w:t>
            </w:r>
          </w:p>
        </w:tc>
        <w:tc>
          <w:tcPr>
            <w:tcW w:w="683" w:type="dxa"/>
            <w:shd w:val="clear" w:color="auto" w:fill="000000" w:themeFill="text1"/>
          </w:tcPr>
          <w:p w14:paraId="2E1035DD" w14:textId="0BA583C3" w:rsidR="00215B47" w:rsidRPr="00EF5606" w:rsidRDefault="00FB0E0D">
            <w:pPr>
              <w:rPr>
                <w:rFonts w:cstheme="minorHAnsi"/>
                <w:b/>
                <w:bCs/>
              </w:rPr>
            </w:pPr>
            <w:r w:rsidRPr="00EF5606">
              <w:rPr>
                <w:rFonts w:cstheme="minorHAnsi"/>
                <w:b/>
                <w:bCs/>
              </w:rPr>
              <w:t>Total</w:t>
            </w:r>
          </w:p>
        </w:tc>
        <w:tc>
          <w:tcPr>
            <w:tcW w:w="1147" w:type="dxa"/>
            <w:shd w:val="clear" w:color="auto" w:fill="000000" w:themeFill="text1"/>
          </w:tcPr>
          <w:p w14:paraId="3EEF1EC0" w14:textId="4F8F4F67" w:rsidR="00215B47" w:rsidRPr="00EF5606" w:rsidRDefault="00FB0E0D">
            <w:pPr>
              <w:rPr>
                <w:rFonts w:cstheme="minorHAnsi"/>
                <w:b/>
                <w:bCs/>
              </w:rPr>
            </w:pPr>
            <w:r w:rsidRPr="00EF5606">
              <w:rPr>
                <w:rFonts w:cstheme="minorHAnsi"/>
                <w:b/>
                <w:bCs/>
              </w:rPr>
              <w:t>Risk Rank</w:t>
            </w:r>
          </w:p>
        </w:tc>
      </w:tr>
      <w:tr w:rsidR="00215B47" w14:paraId="523FC2A2" w14:textId="77777777" w:rsidTr="00920449">
        <w:tc>
          <w:tcPr>
            <w:tcW w:w="10975" w:type="dxa"/>
            <w:gridSpan w:val="11"/>
            <w:shd w:val="clear" w:color="auto" w:fill="7500C0" w:themeFill="accent2"/>
          </w:tcPr>
          <w:p w14:paraId="065A5371" w14:textId="4B53E05F" w:rsidR="00215B47" w:rsidRPr="00EF5606" w:rsidRDefault="00FB0E0D">
            <w:pPr>
              <w:rPr>
                <w:rFonts w:cstheme="minorHAnsi"/>
                <w:b/>
                <w:bCs/>
              </w:rPr>
            </w:pPr>
            <w:r w:rsidRPr="00EF5606">
              <w:rPr>
                <w:rFonts w:cstheme="minorHAnsi"/>
                <w:b/>
                <w:bCs/>
              </w:rPr>
              <w:t>Tangible Harm</w:t>
            </w:r>
          </w:p>
        </w:tc>
      </w:tr>
      <w:tr w:rsidR="00B5634A" w14:paraId="50D231C9" w14:textId="77777777" w:rsidTr="00E46414">
        <w:tc>
          <w:tcPr>
            <w:tcW w:w="1626" w:type="dxa"/>
          </w:tcPr>
          <w:p w14:paraId="731A9D9C" w14:textId="58D978F8" w:rsidR="00215B47" w:rsidRPr="00E46414" w:rsidRDefault="00FB0E0D">
            <w:pPr>
              <w:rPr>
                <w:rFonts w:cstheme="minorHAnsi"/>
                <w:b/>
                <w:bCs/>
              </w:rPr>
            </w:pPr>
            <w:r w:rsidRPr="00E46414">
              <w:rPr>
                <w:rFonts w:cstheme="minorHAnsi"/>
                <w:b/>
                <w:bCs/>
              </w:rPr>
              <w:t>Bodily Harm</w:t>
            </w:r>
          </w:p>
        </w:tc>
        <w:tc>
          <w:tcPr>
            <w:tcW w:w="1092" w:type="dxa"/>
            <w:tcBorders>
              <w:bottom w:val="single" w:sz="4" w:space="0" w:color="auto"/>
              <w:right w:val="nil"/>
            </w:tcBorders>
            <w:vAlign w:val="center"/>
          </w:tcPr>
          <w:p w14:paraId="5F1D64ED" w14:textId="519CE5E1" w:rsidR="00215B47" w:rsidRDefault="00EF5606" w:rsidP="00E46414">
            <w:pPr>
              <w:jc w:val="center"/>
              <w:rPr>
                <w:rFonts w:cstheme="minorHAnsi"/>
              </w:rPr>
            </w:pPr>
            <w:r>
              <w:rPr>
                <w:rFonts w:cstheme="minorHAnsi"/>
              </w:rPr>
              <w:t>0</w:t>
            </w:r>
          </w:p>
        </w:tc>
        <w:tc>
          <w:tcPr>
            <w:tcW w:w="959" w:type="dxa"/>
            <w:tcBorders>
              <w:left w:val="nil"/>
              <w:bottom w:val="single" w:sz="4" w:space="0" w:color="auto"/>
              <w:right w:val="nil"/>
            </w:tcBorders>
            <w:vAlign w:val="center"/>
          </w:tcPr>
          <w:p w14:paraId="05B5D0A9" w14:textId="0B2BCDF8" w:rsidR="00215B47" w:rsidRDefault="00EF5606" w:rsidP="00E46414">
            <w:pPr>
              <w:jc w:val="center"/>
              <w:rPr>
                <w:rFonts w:cstheme="minorHAnsi"/>
              </w:rPr>
            </w:pPr>
            <w:r>
              <w:rPr>
                <w:rFonts w:cstheme="minorHAnsi"/>
              </w:rPr>
              <w:t>0</w:t>
            </w:r>
          </w:p>
        </w:tc>
        <w:tc>
          <w:tcPr>
            <w:tcW w:w="683" w:type="dxa"/>
            <w:tcBorders>
              <w:left w:val="nil"/>
              <w:bottom w:val="single" w:sz="4" w:space="0" w:color="auto"/>
            </w:tcBorders>
            <w:vAlign w:val="center"/>
          </w:tcPr>
          <w:p w14:paraId="2B12A0D6" w14:textId="2A8965C8" w:rsidR="00215B47" w:rsidRDefault="00EF5606" w:rsidP="00E46414">
            <w:pPr>
              <w:jc w:val="center"/>
              <w:rPr>
                <w:rFonts w:cstheme="minorHAnsi"/>
              </w:rPr>
            </w:pPr>
            <w:r>
              <w:rPr>
                <w:rFonts w:cstheme="minorHAnsi"/>
              </w:rPr>
              <w:t>0</w:t>
            </w:r>
          </w:p>
        </w:tc>
        <w:tc>
          <w:tcPr>
            <w:tcW w:w="1092" w:type="dxa"/>
            <w:tcBorders>
              <w:bottom w:val="single" w:sz="4" w:space="0" w:color="auto"/>
              <w:right w:val="nil"/>
            </w:tcBorders>
            <w:vAlign w:val="center"/>
          </w:tcPr>
          <w:p w14:paraId="04B1097D" w14:textId="74127674" w:rsidR="00215B47" w:rsidRDefault="00EF5606" w:rsidP="00E46414">
            <w:pPr>
              <w:jc w:val="center"/>
              <w:rPr>
                <w:rFonts w:cstheme="minorHAnsi"/>
              </w:rPr>
            </w:pPr>
            <w:r>
              <w:rPr>
                <w:rFonts w:cstheme="minorHAnsi"/>
              </w:rPr>
              <w:t>0</w:t>
            </w:r>
          </w:p>
        </w:tc>
        <w:tc>
          <w:tcPr>
            <w:tcW w:w="959" w:type="dxa"/>
            <w:tcBorders>
              <w:left w:val="nil"/>
              <w:bottom w:val="single" w:sz="4" w:space="0" w:color="auto"/>
              <w:right w:val="nil"/>
            </w:tcBorders>
            <w:vAlign w:val="center"/>
          </w:tcPr>
          <w:p w14:paraId="16C5A86D" w14:textId="03574751" w:rsidR="00215B47" w:rsidRDefault="00EF5606" w:rsidP="00E46414">
            <w:pPr>
              <w:jc w:val="center"/>
              <w:rPr>
                <w:rFonts w:cstheme="minorHAnsi"/>
              </w:rPr>
            </w:pPr>
            <w:r>
              <w:rPr>
                <w:rFonts w:cstheme="minorHAnsi"/>
              </w:rPr>
              <w:t>0</w:t>
            </w:r>
          </w:p>
        </w:tc>
        <w:tc>
          <w:tcPr>
            <w:tcW w:w="683" w:type="dxa"/>
            <w:tcBorders>
              <w:left w:val="nil"/>
              <w:bottom w:val="single" w:sz="4" w:space="0" w:color="auto"/>
            </w:tcBorders>
            <w:vAlign w:val="center"/>
          </w:tcPr>
          <w:p w14:paraId="37DB10ED" w14:textId="4657959D" w:rsidR="00215B47" w:rsidRDefault="00EF5606" w:rsidP="00E46414">
            <w:pPr>
              <w:jc w:val="center"/>
              <w:rPr>
                <w:rFonts w:cstheme="minorHAnsi"/>
              </w:rPr>
            </w:pPr>
            <w:r>
              <w:rPr>
                <w:rFonts w:cstheme="minorHAnsi"/>
              </w:rPr>
              <w:t>0</w:t>
            </w:r>
          </w:p>
        </w:tc>
        <w:tc>
          <w:tcPr>
            <w:tcW w:w="1092" w:type="dxa"/>
            <w:tcBorders>
              <w:bottom w:val="single" w:sz="4" w:space="0" w:color="auto"/>
              <w:right w:val="nil"/>
            </w:tcBorders>
            <w:vAlign w:val="center"/>
          </w:tcPr>
          <w:p w14:paraId="6A2517D5" w14:textId="291381CD" w:rsidR="00215B47" w:rsidRDefault="00EF5606" w:rsidP="00E46414">
            <w:pPr>
              <w:jc w:val="center"/>
              <w:rPr>
                <w:rFonts w:cstheme="minorHAnsi"/>
              </w:rPr>
            </w:pPr>
            <w:r>
              <w:rPr>
                <w:rFonts w:cstheme="minorHAnsi"/>
              </w:rPr>
              <w:t>0</w:t>
            </w:r>
          </w:p>
        </w:tc>
        <w:tc>
          <w:tcPr>
            <w:tcW w:w="959" w:type="dxa"/>
            <w:tcBorders>
              <w:left w:val="nil"/>
              <w:bottom w:val="single" w:sz="4" w:space="0" w:color="auto"/>
              <w:right w:val="nil"/>
            </w:tcBorders>
            <w:vAlign w:val="center"/>
          </w:tcPr>
          <w:p w14:paraId="2C102803" w14:textId="6C67602C" w:rsidR="00215B47" w:rsidRDefault="00EF5606" w:rsidP="00E46414">
            <w:pPr>
              <w:jc w:val="center"/>
              <w:rPr>
                <w:rFonts w:cstheme="minorHAnsi"/>
              </w:rPr>
            </w:pPr>
            <w:r>
              <w:rPr>
                <w:rFonts w:cstheme="minorHAnsi"/>
              </w:rPr>
              <w:t>0</w:t>
            </w:r>
          </w:p>
        </w:tc>
        <w:tc>
          <w:tcPr>
            <w:tcW w:w="683" w:type="dxa"/>
            <w:tcBorders>
              <w:left w:val="nil"/>
              <w:bottom w:val="single" w:sz="4" w:space="0" w:color="auto"/>
            </w:tcBorders>
            <w:vAlign w:val="center"/>
          </w:tcPr>
          <w:p w14:paraId="02DBC892" w14:textId="54E17BDB" w:rsidR="00215B47" w:rsidRDefault="00EF5606" w:rsidP="00E46414">
            <w:pPr>
              <w:jc w:val="center"/>
              <w:rPr>
                <w:rFonts w:cstheme="minorHAnsi"/>
              </w:rPr>
            </w:pPr>
            <w:r>
              <w:rPr>
                <w:rFonts w:cstheme="minorHAnsi"/>
              </w:rPr>
              <w:t>0</w:t>
            </w:r>
          </w:p>
        </w:tc>
        <w:tc>
          <w:tcPr>
            <w:tcW w:w="1147" w:type="dxa"/>
            <w:vAlign w:val="center"/>
          </w:tcPr>
          <w:p w14:paraId="44AA3579" w14:textId="695974C5" w:rsidR="00215B47" w:rsidRDefault="00EF5606" w:rsidP="00E46414">
            <w:pPr>
              <w:jc w:val="center"/>
              <w:rPr>
                <w:rFonts w:cstheme="minorHAnsi"/>
              </w:rPr>
            </w:pPr>
            <w:r>
              <w:rPr>
                <w:rFonts w:cstheme="minorHAnsi"/>
              </w:rPr>
              <w:t>0</w:t>
            </w:r>
          </w:p>
        </w:tc>
      </w:tr>
      <w:tr w:rsidR="00B5634A" w14:paraId="627A6C94" w14:textId="77777777" w:rsidTr="00E46414">
        <w:tc>
          <w:tcPr>
            <w:tcW w:w="1626" w:type="dxa"/>
          </w:tcPr>
          <w:p w14:paraId="2ACCB9CC" w14:textId="20690904" w:rsidR="00215B47" w:rsidRPr="00E46414" w:rsidRDefault="00FB0E0D">
            <w:pPr>
              <w:rPr>
                <w:rFonts w:cstheme="minorHAnsi"/>
                <w:b/>
                <w:bCs/>
              </w:rPr>
            </w:pPr>
            <w:r w:rsidRPr="00E46414">
              <w:rPr>
                <w:rFonts w:cstheme="minorHAnsi"/>
                <w:b/>
                <w:bCs/>
              </w:rPr>
              <w:t>Loss of Liberty</w:t>
            </w:r>
            <w:r w:rsidR="00B5634A" w:rsidRPr="00E46414">
              <w:rPr>
                <w:rFonts w:cstheme="minorHAnsi"/>
                <w:b/>
                <w:bCs/>
              </w:rPr>
              <w:t xml:space="preserve"> or </w:t>
            </w:r>
            <w:r w:rsidRPr="00E46414">
              <w:rPr>
                <w:rFonts w:cstheme="minorHAnsi"/>
                <w:b/>
                <w:bCs/>
              </w:rPr>
              <w:t>Freedom</w:t>
            </w:r>
          </w:p>
        </w:tc>
        <w:tc>
          <w:tcPr>
            <w:tcW w:w="1092" w:type="dxa"/>
            <w:tcBorders>
              <w:top w:val="single" w:sz="4" w:space="0" w:color="auto"/>
              <w:bottom w:val="single" w:sz="4" w:space="0" w:color="auto"/>
              <w:right w:val="nil"/>
            </w:tcBorders>
            <w:vAlign w:val="center"/>
          </w:tcPr>
          <w:p w14:paraId="0B008F6B" w14:textId="17723935" w:rsidR="00215B47" w:rsidRDefault="00E46414" w:rsidP="00E46414">
            <w:pPr>
              <w:jc w:val="center"/>
              <w:rPr>
                <w:rFonts w:cstheme="minorHAnsi"/>
              </w:rPr>
            </w:pPr>
            <w:r>
              <w:rPr>
                <w:rFonts w:cstheme="minorHAnsi"/>
              </w:rPr>
              <w:t>0</w:t>
            </w:r>
          </w:p>
        </w:tc>
        <w:tc>
          <w:tcPr>
            <w:tcW w:w="959" w:type="dxa"/>
            <w:tcBorders>
              <w:top w:val="single" w:sz="4" w:space="0" w:color="auto"/>
              <w:left w:val="nil"/>
              <w:bottom w:val="single" w:sz="4" w:space="0" w:color="auto"/>
              <w:right w:val="nil"/>
            </w:tcBorders>
            <w:vAlign w:val="center"/>
          </w:tcPr>
          <w:p w14:paraId="2F8ABA36" w14:textId="140963EC" w:rsidR="00215B47" w:rsidRDefault="00E46414" w:rsidP="00E46414">
            <w:pPr>
              <w:jc w:val="center"/>
              <w:rPr>
                <w:rFonts w:cstheme="minorHAnsi"/>
              </w:rPr>
            </w:pPr>
            <w:r>
              <w:rPr>
                <w:rFonts w:cstheme="minorHAnsi"/>
              </w:rPr>
              <w:t>0</w:t>
            </w:r>
          </w:p>
        </w:tc>
        <w:tc>
          <w:tcPr>
            <w:tcW w:w="683" w:type="dxa"/>
            <w:tcBorders>
              <w:top w:val="single" w:sz="4" w:space="0" w:color="auto"/>
              <w:left w:val="nil"/>
              <w:bottom w:val="single" w:sz="4" w:space="0" w:color="auto"/>
            </w:tcBorders>
            <w:vAlign w:val="center"/>
          </w:tcPr>
          <w:p w14:paraId="78168840" w14:textId="474B1B04" w:rsidR="00215B47" w:rsidRDefault="00E46414" w:rsidP="00E46414">
            <w:pPr>
              <w:jc w:val="center"/>
              <w:rPr>
                <w:rFonts w:cstheme="minorHAnsi"/>
              </w:rPr>
            </w:pPr>
            <w:r>
              <w:rPr>
                <w:rFonts w:cstheme="minorHAnsi"/>
              </w:rPr>
              <w:t>0</w:t>
            </w:r>
          </w:p>
        </w:tc>
        <w:tc>
          <w:tcPr>
            <w:tcW w:w="1092" w:type="dxa"/>
            <w:tcBorders>
              <w:top w:val="single" w:sz="4" w:space="0" w:color="auto"/>
              <w:bottom w:val="single" w:sz="4" w:space="0" w:color="auto"/>
              <w:right w:val="nil"/>
            </w:tcBorders>
            <w:vAlign w:val="center"/>
          </w:tcPr>
          <w:p w14:paraId="1375E8E7" w14:textId="275850D4" w:rsidR="00215B47" w:rsidRDefault="00E46414" w:rsidP="00E46414">
            <w:pPr>
              <w:jc w:val="center"/>
              <w:rPr>
                <w:rFonts w:cstheme="minorHAnsi"/>
              </w:rPr>
            </w:pPr>
            <w:r>
              <w:rPr>
                <w:rFonts w:cstheme="minorHAnsi"/>
              </w:rPr>
              <w:t>0</w:t>
            </w:r>
          </w:p>
        </w:tc>
        <w:tc>
          <w:tcPr>
            <w:tcW w:w="959" w:type="dxa"/>
            <w:tcBorders>
              <w:top w:val="single" w:sz="4" w:space="0" w:color="auto"/>
              <w:left w:val="nil"/>
              <w:bottom w:val="single" w:sz="4" w:space="0" w:color="auto"/>
              <w:right w:val="nil"/>
            </w:tcBorders>
            <w:vAlign w:val="center"/>
          </w:tcPr>
          <w:p w14:paraId="2D749DE4" w14:textId="0221AFD5" w:rsidR="00215B47" w:rsidRDefault="00E46414" w:rsidP="00E46414">
            <w:pPr>
              <w:jc w:val="center"/>
              <w:rPr>
                <w:rFonts w:cstheme="minorHAnsi"/>
              </w:rPr>
            </w:pPr>
            <w:r>
              <w:rPr>
                <w:rFonts w:cstheme="minorHAnsi"/>
              </w:rPr>
              <w:t>0</w:t>
            </w:r>
          </w:p>
        </w:tc>
        <w:tc>
          <w:tcPr>
            <w:tcW w:w="683" w:type="dxa"/>
            <w:tcBorders>
              <w:top w:val="single" w:sz="4" w:space="0" w:color="auto"/>
              <w:left w:val="nil"/>
              <w:bottom w:val="single" w:sz="4" w:space="0" w:color="auto"/>
            </w:tcBorders>
            <w:vAlign w:val="center"/>
          </w:tcPr>
          <w:p w14:paraId="6DDA019A" w14:textId="6163378C" w:rsidR="00215B47" w:rsidRDefault="00E46414" w:rsidP="00E46414">
            <w:pPr>
              <w:jc w:val="center"/>
              <w:rPr>
                <w:rFonts w:cstheme="minorHAnsi"/>
              </w:rPr>
            </w:pPr>
            <w:r>
              <w:rPr>
                <w:rFonts w:cstheme="minorHAnsi"/>
              </w:rPr>
              <w:t>0</w:t>
            </w:r>
          </w:p>
        </w:tc>
        <w:tc>
          <w:tcPr>
            <w:tcW w:w="1092" w:type="dxa"/>
            <w:tcBorders>
              <w:top w:val="single" w:sz="4" w:space="0" w:color="auto"/>
              <w:bottom w:val="single" w:sz="4" w:space="0" w:color="auto"/>
              <w:right w:val="nil"/>
            </w:tcBorders>
            <w:vAlign w:val="center"/>
          </w:tcPr>
          <w:p w14:paraId="5F7C5F9D" w14:textId="3656E668" w:rsidR="00215B47" w:rsidRDefault="00E46414" w:rsidP="00E46414">
            <w:pPr>
              <w:jc w:val="center"/>
              <w:rPr>
                <w:rFonts w:cstheme="minorHAnsi"/>
              </w:rPr>
            </w:pPr>
            <w:r>
              <w:rPr>
                <w:rFonts w:cstheme="minorHAnsi"/>
              </w:rPr>
              <w:t>0</w:t>
            </w:r>
          </w:p>
        </w:tc>
        <w:tc>
          <w:tcPr>
            <w:tcW w:w="959" w:type="dxa"/>
            <w:tcBorders>
              <w:top w:val="single" w:sz="4" w:space="0" w:color="auto"/>
              <w:left w:val="nil"/>
              <w:bottom w:val="single" w:sz="4" w:space="0" w:color="auto"/>
              <w:right w:val="nil"/>
            </w:tcBorders>
            <w:vAlign w:val="center"/>
          </w:tcPr>
          <w:p w14:paraId="416CEED0" w14:textId="3ED1E784" w:rsidR="00215B47" w:rsidRDefault="00E46414" w:rsidP="00E46414">
            <w:pPr>
              <w:jc w:val="center"/>
              <w:rPr>
                <w:rFonts w:cstheme="minorHAnsi"/>
              </w:rPr>
            </w:pPr>
            <w:r>
              <w:rPr>
                <w:rFonts w:cstheme="minorHAnsi"/>
              </w:rPr>
              <w:t>0</w:t>
            </w:r>
          </w:p>
        </w:tc>
        <w:tc>
          <w:tcPr>
            <w:tcW w:w="683" w:type="dxa"/>
            <w:tcBorders>
              <w:top w:val="single" w:sz="4" w:space="0" w:color="auto"/>
              <w:left w:val="nil"/>
              <w:bottom w:val="single" w:sz="4" w:space="0" w:color="auto"/>
            </w:tcBorders>
            <w:vAlign w:val="center"/>
          </w:tcPr>
          <w:p w14:paraId="0B12872B" w14:textId="15AB9496" w:rsidR="00215B47" w:rsidRDefault="00E46414" w:rsidP="00E46414">
            <w:pPr>
              <w:jc w:val="center"/>
              <w:rPr>
                <w:rFonts w:cstheme="minorHAnsi"/>
              </w:rPr>
            </w:pPr>
            <w:r>
              <w:rPr>
                <w:rFonts w:cstheme="minorHAnsi"/>
              </w:rPr>
              <w:t>0</w:t>
            </w:r>
          </w:p>
        </w:tc>
        <w:tc>
          <w:tcPr>
            <w:tcW w:w="1147" w:type="dxa"/>
            <w:vAlign w:val="center"/>
          </w:tcPr>
          <w:p w14:paraId="60D83BC9" w14:textId="72700BF7" w:rsidR="00215B47" w:rsidRDefault="00E46414" w:rsidP="00E46414">
            <w:pPr>
              <w:jc w:val="center"/>
              <w:rPr>
                <w:rFonts w:cstheme="minorHAnsi"/>
              </w:rPr>
            </w:pPr>
            <w:r>
              <w:rPr>
                <w:rFonts w:cstheme="minorHAnsi"/>
              </w:rPr>
              <w:t>0</w:t>
            </w:r>
          </w:p>
        </w:tc>
      </w:tr>
      <w:tr w:rsidR="00B5634A" w14:paraId="0573AB2C" w14:textId="77777777" w:rsidTr="00E46414">
        <w:tc>
          <w:tcPr>
            <w:tcW w:w="1626" w:type="dxa"/>
          </w:tcPr>
          <w:p w14:paraId="0DA44C73" w14:textId="46FB651C" w:rsidR="00215B47" w:rsidRPr="00E46414" w:rsidRDefault="00B5634A">
            <w:pPr>
              <w:rPr>
                <w:rFonts w:cstheme="minorHAnsi"/>
                <w:b/>
                <w:bCs/>
              </w:rPr>
            </w:pPr>
            <w:r w:rsidRPr="00E46414">
              <w:rPr>
                <w:rFonts w:cstheme="minorHAnsi"/>
                <w:b/>
                <w:bCs/>
              </w:rPr>
              <w:t>Financial Loss</w:t>
            </w:r>
          </w:p>
        </w:tc>
        <w:tc>
          <w:tcPr>
            <w:tcW w:w="1092" w:type="dxa"/>
            <w:tcBorders>
              <w:top w:val="single" w:sz="4" w:space="0" w:color="auto"/>
              <w:bottom w:val="single" w:sz="4" w:space="0" w:color="auto"/>
              <w:right w:val="nil"/>
            </w:tcBorders>
            <w:vAlign w:val="center"/>
          </w:tcPr>
          <w:p w14:paraId="731593B8" w14:textId="5F604153" w:rsidR="00215B47" w:rsidRDefault="00E46414" w:rsidP="00E46414">
            <w:pPr>
              <w:jc w:val="center"/>
              <w:rPr>
                <w:rFonts w:cstheme="minorHAnsi"/>
              </w:rPr>
            </w:pPr>
            <w:r>
              <w:rPr>
                <w:rFonts w:cstheme="minorHAnsi"/>
              </w:rPr>
              <w:t>0</w:t>
            </w:r>
          </w:p>
        </w:tc>
        <w:tc>
          <w:tcPr>
            <w:tcW w:w="959" w:type="dxa"/>
            <w:tcBorders>
              <w:top w:val="single" w:sz="4" w:space="0" w:color="auto"/>
              <w:left w:val="nil"/>
              <w:bottom w:val="single" w:sz="4" w:space="0" w:color="auto"/>
              <w:right w:val="nil"/>
            </w:tcBorders>
            <w:vAlign w:val="center"/>
          </w:tcPr>
          <w:p w14:paraId="1DD0DFAC" w14:textId="0AB6F0D0" w:rsidR="00215B47" w:rsidRDefault="00E46414" w:rsidP="00E46414">
            <w:pPr>
              <w:jc w:val="center"/>
              <w:rPr>
                <w:rFonts w:cstheme="minorHAnsi"/>
              </w:rPr>
            </w:pPr>
            <w:r>
              <w:rPr>
                <w:rFonts w:cstheme="minorHAnsi"/>
              </w:rPr>
              <w:t>0</w:t>
            </w:r>
          </w:p>
        </w:tc>
        <w:tc>
          <w:tcPr>
            <w:tcW w:w="683" w:type="dxa"/>
            <w:tcBorders>
              <w:top w:val="single" w:sz="4" w:space="0" w:color="auto"/>
              <w:left w:val="nil"/>
              <w:bottom w:val="single" w:sz="4" w:space="0" w:color="auto"/>
            </w:tcBorders>
            <w:vAlign w:val="center"/>
          </w:tcPr>
          <w:p w14:paraId="71219DA0" w14:textId="2740FF01" w:rsidR="00215B47" w:rsidRDefault="00E46414" w:rsidP="00E46414">
            <w:pPr>
              <w:jc w:val="center"/>
              <w:rPr>
                <w:rFonts w:cstheme="minorHAnsi"/>
              </w:rPr>
            </w:pPr>
            <w:r>
              <w:rPr>
                <w:rFonts w:cstheme="minorHAnsi"/>
              </w:rPr>
              <w:t>0</w:t>
            </w:r>
          </w:p>
        </w:tc>
        <w:tc>
          <w:tcPr>
            <w:tcW w:w="1092" w:type="dxa"/>
            <w:tcBorders>
              <w:top w:val="single" w:sz="4" w:space="0" w:color="auto"/>
              <w:bottom w:val="single" w:sz="4" w:space="0" w:color="auto"/>
              <w:right w:val="nil"/>
            </w:tcBorders>
            <w:vAlign w:val="center"/>
          </w:tcPr>
          <w:p w14:paraId="31A902A7" w14:textId="03839FFC" w:rsidR="00215B47" w:rsidRDefault="00E46414" w:rsidP="00E46414">
            <w:pPr>
              <w:jc w:val="center"/>
              <w:rPr>
                <w:rFonts w:cstheme="minorHAnsi"/>
              </w:rPr>
            </w:pPr>
            <w:r>
              <w:rPr>
                <w:rFonts w:cstheme="minorHAnsi"/>
              </w:rPr>
              <w:t>0</w:t>
            </w:r>
          </w:p>
        </w:tc>
        <w:tc>
          <w:tcPr>
            <w:tcW w:w="959" w:type="dxa"/>
            <w:tcBorders>
              <w:top w:val="single" w:sz="4" w:space="0" w:color="auto"/>
              <w:left w:val="nil"/>
              <w:bottom w:val="single" w:sz="4" w:space="0" w:color="auto"/>
              <w:right w:val="nil"/>
            </w:tcBorders>
            <w:vAlign w:val="center"/>
          </w:tcPr>
          <w:p w14:paraId="3BD7A080" w14:textId="6B9D391F" w:rsidR="00215B47" w:rsidRDefault="00E46414" w:rsidP="00E46414">
            <w:pPr>
              <w:jc w:val="center"/>
              <w:rPr>
                <w:rFonts w:cstheme="minorHAnsi"/>
              </w:rPr>
            </w:pPr>
            <w:r>
              <w:rPr>
                <w:rFonts w:cstheme="minorHAnsi"/>
              </w:rPr>
              <w:t>0</w:t>
            </w:r>
          </w:p>
        </w:tc>
        <w:tc>
          <w:tcPr>
            <w:tcW w:w="683" w:type="dxa"/>
            <w:tcBorders>
              <w:top w:val="single" w:sz="4" w:space="0" w:color="auto"/>
              <w:left w:val="nil"/>
              <w:bottom w:val="single" w:sz="4" w:space="0" w:color="auto"/>
            </w:tcBorders>
            <w:vAlign w:val="center"/>
          </w:tcPr>
          <w:p w14:paraId="5A35348D" w14:textId="09A54B68" w:rsidR="00215B47" w:rsidRDefault="00E46414" w:rsidP="00E46414">
            <w:pPr>
              <w:jc w:val="center"/>
              <w:rPr>
                <w:rFonts w:cstheme="minorHAnsi"/>
              </w:rPr>
            </w:pPr>
            <w:r>
              <w:rPr>
                <w:rFonts w:cstheme="minorHAnsi"/>
              </w:rPr>
              <w:t>0</w:t>
            </w:r>
          </w:p>
        </w:tc>
        <w:tc>
          <w:tcPr>
            <w:tcW w:w="1092" w:type="dxa"/>
            <w:tcBorders>
              <w:top w:val="single" w:sz="4" w:space="0" w:color="auto"/>
              <w:bottom w:val="single" w:sz="4" w:space="0" w:color="auto"/>
              <w:right w:val="nil"/>
            </w:tcBorders>
            <w:vAlign w:val="center"/>
          </w:tcPr>
          <w:p w14:paraId="462DEE32" w14:textId="254A930C" w:rsidR="00215B47" w:rsidRDefault="00E46414" w:rsidP="00E46414">
            <w:pPr>
              <w:jc w:val="center"/>
              <w:rPr>
                <w:rFonts w:cstheme="minorHAnsi"/>
              </w:rPr>
            </w:pPr>
            <w:r>
              <w:rPr>
                <w:rFonts w:cstheme="minorHAnsi"/>
              </w:rPr>
              <w:t>0</w:t>
            </w:r>
          </w:p>
        </w:tc>
        <w:tc>
          <w:tcPr>
            <w:tcW w:w="959" w:type="dxa"/>
            <w:tcBorders>
              <w:top w:val="single" w:sz="4" w:space="0" w:color="auto"/>
              <w:left w:val="nil"/>
              <w:bottom w:val="single" w:sz="4" w:space="0" w:color="auto"/>
              <w:right w:val="nil"/>
            </w:tcBorders>
            <w:vAlign w:val="center"/>
          </w:tcPr>
          <w:p w14:paraId="6B17E05C" w14:textId="38F80B07" w:rsidR="00215B47" w:rsidRDefault="00E46414" w:rsidP="00E46414">
            <w:pPr>
              <w:jc w:val="center"/>
              <w:rPr>
                <w:rFonts w:cstheme="minorHAnsi"/>
              </w:rPr>
            </w:pPr>
            <w:r>
              <w:rPr>
                <w:rFonts w:cstheme="minorHAnsi"/>
              </w:rPr>
              <w:t>0</w:t>
            </w:r>
          </w:p>
        </w:tc>
        <w:tc>
          <w:tcPr>
            <w:tcW w:w="683" w:type="dxa"/>
            <w:tcBorders>
              <w:top w:val="single" w:sz="4" w:space="0" w:color="auto"/>
              <w:left w:val="nil"/>
              <w:bottom w:val="single" w:sz="4" w:space="0" w:color="auto"/>
            </w:tcBorders>
            <w:vAlign w:val="center"/>
          </w:tcPr>
          <w:p w14:paraId="0E070E5B" w14:textId="1ECBD2F4" w:rsidR="00215B47" w:rsidRDefault="00E46414" w:rsidP="00E46414">
            <w:pPr>
              <w:jc w:val="center"/>
              <w:rPr>
                <w:rFonts w:cstheme="minorHAnsi"/>
              </w:rPr>
            </w:pPr>
            <w:r>
              <w:rPr>
                <w:rFonts w:cstheme="minorHAnsi"/>
              </w:rPr>
              <w:t>0</w:t>
            </w:r>
          </w:p>
        </w:tc>
        <w:tc>
          <w:tcPr>
            <w:tcW w:w="1147" w:type="dxa"/>
            <w:vAlign w:val="center"/>
          </w:tcPr>
          <w:p w14:paraId="3FBE5FF2" w14:textId="0C689217" w:rsidR="00215B47" w:rsidRDefault="00E46414" w:rsidP="00E46414">
            <w:pPr>
              <w:jc w:val="center"/>
              <w:rPr>
                <w:rFonts w:cstheme="minorHAnsi"/>
              </w:rPr>
            </w:pPr>
            <w:r>
              <w:rPr>
                <w:rFonts w:cstheme="minorHAnsi"/>
              </w:rPr>
              <w:t>0</w:t>
            </w:r>
          </w:p>
        </w:tc>
      </w:tr>
      <w:tr w:rsidR="00B5634A" w14:paraId="770BD01D" w14:textId="77777777" w:rsidTr="00E46414">
        <w:tc>
          <w:tcPr>
            <w:tcW w:w="1626" w:type="dxa"/>
          </w:tcPr>
          <w:p w14:paraId="417A6BCF" w14:textId="7327621A" w:rsidR="00215B47" w:rsidRPr="00E46414" w:rsidRDefault="00B5634A">
            <w:pPr>
              <w:rPr>
                <w:rFonts w:cstheme="minorHAnsi"/>
                <w:b/>
                <w:bCs/>
              </w:rPr>
            </w:pPr>
            <w:r w:rsidRPr="00E46414">
              <w:rPr>
                <w:rFonts w:cstheme="minorHAnsi"/>
                <w:b/>
                <w:bCs/>
              </w:rPr>
              <w:t>Other Tangible Loss</w:t>
            </w:r>
          </w:p>
        </w:tc>
        <w:tc>
          <w:tcPr>
            <w:tcW w:w="1092" w:type="dxa"/>
            <w:tcBorders>
              <w:top w:val="single" w:sz="4" w:space="0" w:color="auto"/>
              <w:bottom w:val="nil"/>
              <w:right w:val="nil"/>
            </w:tcBorders>
            <w:vAlign w:val="center"/>
          </w:tcPr>
          <w:p w14:paraId="1086C037" w14:textId="22B93FB8" w:rsidR="00215B47" w:rsidRDefault="00E46414" w:rsidP="00E46414">
            <w:pPr>
              <w:jc w:val="center"/>
              <w:rPr>
                <w:rFonts w:cstheme="minorHAnsi"/>
              </w:rPr>
            </w:pPr>
            <w:r>
              <w:rPr>
                <w:rFonts w:cstheme="minorHAnsi"/>
              </w:rPr>
              <w:t>0</w:t>
            </w:r>
          </w:p>
        </w:tc>
        <w:tc>
          <w:tcPr>
            <w:tcW w:w="959" w:type="dxa"/>
            <w:tcBorders>
              <w:top w:val="single" w:sz="4" w:space="0" w:color="auto"/>
              <w:left w:val="nil"/>
              <w:bottom w:val="nil"/>
              <w:right w:val="nil"/>
            </w:tcBorders>
            <w:vAlign w:val="center"/>
          </w:tcPr>
          <w:p w14:paraId="1C88B38F" w14:textId="37CE34A2" w:rsidR="00215B47" w:rsidRDefault="00E46414" w:rsidP="00E46414">
            <w:pPr>
              <w:jc w:val="center"/>
              <w:rPr>
                <w:rFonts w:cstheme="minorHAnsi"/>
              </w:rPr>
            </w:pPr>
            <w:r>
              <w:rPr>
                <w:rFonts w:cstheme="minorHAnsi"/>
              </w:rPr>
              <w:t>0</w:t>
            </w:r>
          </w:p>
        </w:tc>
        <w:tc>
          <w:tcPr>
            <w:tcW w:w="683" w:type="dxa"/>
            <w:tcBorders>
              <w:top w:val="single" w:sz="4" w:space="0" w:color="auto"/>
              <w:left w:val="nil"/>
              <w:bottom w:val="nil"/>
            </w:tcBorders>
            <w:vAlign w:val="center"/>
          </w:tcPr>
          <w:p w14:paraId="435D238E" w14:textId="7CC60CEE" w:rsidR="00215B47" w:rsidRDefault="00E46414" w:rsidP="00E46414">
            <w:pPr>
              <w:jc w:val="center"/>
              <w:rPr>
                <w:rFonts w:cstheme="minorHAnsi"/>
              </w:rPr>
            </w:pPr>
            <w:r>
              <w:rPr>
                <w:rFonts w:cstheme="minorHAnsi"/>
              </w:rPr>
              <w:t>0</w:t>
            </w:r>
          </w:p>
        </w:tc>
        <w:tc>
          <w:tcPr>
            <w:tcW w:w="1092" w:type="dxa"/>
            <w:tcBorders>
              <w:top w:val="single" w:sz="4" w:space="0" w:color="auto"/>
              <w:bottom w:val="nil"/>
              <w:right w:val="nil"/>
            </w:tcBorders>
            <w:vAlign w:val="center"/>
          </w:tcPr>
          <w:p w14:paraId="6729D7AC" w14:textId="54EAFDBF" w:rsidR="00215B47" w:rsidRDefault="00E46414" w:rsidP="00E46414">
            <w:pPr>
              <w:jc w:val="center"/>
              <w:rPr>
                <w:rFonts w:cstheme="minorHAnsi"/>
              </w:rPr>
            </w:pPr>
            <w:r>
              <w:rPr>
                <w:rFonts w:cstheme="minorHAnsi"/>
              </w:rPr>
              <w:t>0</w:t>
            </w:r>
          </w:p>
        </w:tc>
        <w:tc>
          <w:tcPr>
            <w:tcW w:w="959" w:type="dxa"/>
            <w:tcBorders>
              <w:top w:val="single" w:sz="4" w:space="0" w:color="auto"/>
              <w:left w:val="nil"/>
              <w:bottom w:val="nil"/>
              <w:right w:val="nil"/>
            </w:tcBorders>
            <w:vAlign w:val="center"/>
          </w:tcPr>
          <w:p w14:paraId="4B43E090" w14:textId="561568D2" w:rsidR="00215B47" w:rsidRDefault="00E46414" w:rsidP="00E46414">
            <w:pPr>
              <w:jc w:val="center"/>
              <w:rPr>
                <w:rFonts w:cstheme="minorHAnsi"/>
              </w:rPr>
            </w:pPr>
            <w:r>
              <w:rPr>
                <w:rFonts w:cstheme="minorHAnsi"/>
              </w:rPr>
              <w:t>0</w:t>
            </w:r>
          </w:p>
        </w:tc>
        <w:tc>
          <w:tcPr>
            <w:tcW w:w="683" w:type="dxa"/>
            <w:tcBorders>
              <w:top w:val="single" w:sz="4" w:space="0" w:color="auto"/>
              <w:left w:val="nil"/>
              <w:bottom w:val="nil"/>
            </w:tcBorders>
            <w:vAlign w:val="center"/>
          </w:tcPr>
          <w:p w14:paraId="060AD08E" w14:textId="0E63115D" w:rsidR="00215B47" w:rsidRDefault="00E46414" w:rsidP="00E46414">
            <w:pPr>
              <w:jc w:val="center"/>
              <w:rPr>
                <w:rFonts w:cstheme="minorHAnsi"/>
              </w:rPr>
            </w:pPr>
            <w:r>
              <w:rPr>
                <w:rFonts w:cstheme="minorHAnsi"/>
              </w:rPr>
              <w:t>0</w:t>
            </w:r>
          </w:p>
        </w:tc>
        <w:tc>
          <w:tcPr>
            <w:tcW w:w="1092" w:type="dxa"/>
            <w:tcBorders>
              <w:top w:val="single" w:sz="4" w:space="0" w:color="auto"/>
              <w:bottom w:val="nil"/>
              <w:right w:val="nil"/>
            </w:tcBorders>
            <w:vAlign w:val="center"/>
          </w:tcPr>
          <w:p w14:paraId="67EF7BB3" w14:textId="099DE4CB" w:rsidR="00215B47" w:rsidRDefault="00E46414" w:rsidP="00E46414">
            <w:pPr>
              <w:jc w:val="center"/>
              <w:rPr>
                <w:rFonts w:cstheme="minorHAnsi"/>
              </w:rPr>
            </w:pPr>
            <w:r>
              <w:rPr>
                <w:rFonts w:cstheme="minorHAnsi"/>
              </w:rPr>
              <w:t>0</w:t>
            </w:r>
          </w:p>
        </w:tc>
        <w:tc>
          <w:tcPr>
            <w:tcW w:w="959" w:type="dxa"/>
            <w:tcBorders>
              <w:top w:val="single" w:sz="4" w:space="0" w:color="auto"/>
              <w:left w:val="nil"/>
              <w:bottom w:val="nil"/>
              <w:right w:val="nil"/>
            </w:tcBorders>
            <w:vAlign w:val="center"/>
          </w:tcPr>
          <w:p w14:paraId="696970FE" w14:textId="095F0894" w:rsidR="00215B47" w:rsidRDefault="00E46414" w:rsidP="00E46414">
            <w:pPr>
              <w:jc w:val="center"/>
              <w:rPr>
                <w:rFonts w:cstheme="minorHAnsi"/>
              </w:rPr>
            </w:pPr>
            <w:r>
              <w:rPr>
                <w:rFonts w:cstheme="minorHAnsi"/>
              </w:rPr>
              <w:t>0</w:t>
            </w:r>
          </w:p>
        </w:tc>
        <w:tc>
          <w:tcPr>
            <w:tcW w:w="683" w:type="dxa"/>
            <w:tcBorders>
              <w:top w:val="single" w:sz="4" w:space="0" w:color="auto"/>
              <w:left w:val="nil"/>
              <w:bottom w:val="nil"/>
            </w:tcBorders>
            <w:vAlign w:val="center"/>
          </w:tcPr>
          <w:p w14:paraId="0D20C0DB" w14:textId="1DD8DE86" w:rsidR="00215B47" w:rsidRDefault="00E46414" w:rsidP="00E46414">
            <w:pPr>
              <w:jc w:val="center"/>
              <w:rPr>
                <w:rFonts w:cstheme="minorHAnsi"/>
              </w:rPr>
            </w:pPr>
            <w:r>
              <w:rPr>
                <w:rFonts w:cstheme="minorHAnsi"/>
              </w:rPr>
              <w:t>0</w:t>
            </w:r>
          </w:p>
        </w:tc>
        <w:tc>
          <w:tcPr>
            <w:tcW w:w="1147" w:type="dxa"/>
            <w:vAlign w:val="center"/>
          </w:tcPr>
          <w:p w14:paraId="3C933959" w14:textId="23DD7C78" w:rsidR="00215B47" w:rsidRDefault="00E46414" w:rsidP="00E46414">
            <w:pPr>
              <w:jc w:val="center"/>
              <w:rPr>
                <w:rFonts w:cstheme="minorHAnsi"/>
              </w:rPr>
            </w:pPr>
            <w:r>
              <w:rPr>
                <w:rFonts w:cstheme="minorHAnsi"/>
              </w:rPr>
              <w:t>0</w:t>
            </w:r>
          </w:p>
        </w:tc>
      </w:tr>
      <w:tr w:rsidR="00B5634A" w14:paraId="1FC9D677" w14:textId="77777777" w:rsidTr="00920449">
        <w:tc>
          <w:tcPr>
            <w:tcW w:w="10975" w:type="dxa"/>
            <w:gridSpan w:val="11"/>
            <w:shd w:val="clear" w:color="auto" w:fill="7500C0" w:themeFill="accent2"/>
          </w:tcPr>
          <w:p w14:paraId="09EE8DFD" w14:textId="052B1810" w:rsidR="00B5634A" w:rsidRPr="00EF5606" w:rsidRDefault="001F3651">
            <w:pPr>
              <w:rPr>
                <w:rFonts w:cstheme="minorHAnsi"/>
                <w:b/>
                <w:bCs/>
              </w:rPr>
            </w:pPr>
            <w:r w:rsidRPr="00EF5606">
              <w:rPr>
                <w:rFonts w:cstheme="minorHAnsi"/>
                <w:b/>
                <w:bCs/>
              </w:rPr>
              <w:t>Intangible Distress</w:t>
            </w:r>
          </w:p>
        </w:tc>
      </w:tr>
      <w:tr w:rsidR="00E46414" w14:paraId="0A7CE6E9" w14:textId="77777777" w:rsidTr="00E46414">
        <w:tc>
          <w:tcPr>
            <w:tcW w:w="1626" w:type="dxa"/>
          </w:tcPr>
          <w:p w14:paraId="60791910" w14:textId="68092AF6" w:rsidR="00E46414" w:rsidRPr="00E46414" w:rsidRDefault="00E46414" w:rsidP="00E46414">
            <w:pPr>
              <w:rPr>
                <w:rFonts w:cstheme="minorHAnsi"/>
                <w:b/>
                <w:bCs/>
              </w:rPr>
            </w:pPr>
            <w:r w:rsidRPr="00E46414">
              <w:rPr>
                <w:rFonts w:cstheme="minorHAnsi"/>
                <w:b/>
                <w:bCs/>
              </w:rPr>
              <w:t>Excessive Surveillance</w:t>
            </w:r>
          </w:p>
        </w:tc>
        <w:tc>
          <w:tcPr>
            <w:tcW w:w="1092" w:type="dxa"/>
            <w:tcBorders>
              <w:bottom w:val="single" w:sz="4" w:space="0" w:color="auto"/>
              <w:right w:val="nil"/>
            </w:tcBorders>
            <w:vAlign w:val="center"/>
          </w:tcPr>
          <w:p w14:paraId="20C35FBE" w14:textId="6B1D008C" w:rsidR="00E46414" w:rsidRDefault="00E46414" w:rsidP="00E46414">
            <w:pPr>
              <w:jc w:val="center"/>
              <w:rPr>
                <w:rFonts w:cstheme="minorHAnsi"/>
              </w:rPr>
            </w:pPr>
            <w:r>
              <w:rPr>
                <w:rFonts w:cstheme="minorHAnsi"/>
              </w:rPr>
              <w:t>0</w:t>
            </w:r>
          </w:p>
        </w:tc>
        <w:tc>
          <w:tcPr>
            <w:tcW w:w="959" w:type="dxa"/>
            <w:tcBorders>
              <w:left w:val="nil"/>
              <w:bottom w:val="single" w:sz="4" w:space="0" w:color="auto"/>
              <w:right w:val="nil"/>
            </w:tcBorders>
            <w:vAlign w:val="center"/>
          </w:tcPr>
          <w:p w14:paraId="023CC934" w14:textId="00A2D247" w:rsidR="00E46414" w:rsidRDefault="00E46414" w:rsidP="00E46414">
            <w:pPr>
              <w:jc w:val="center"/>
              <w:rPr>
                <w:rFonts w:cstheme="minorHAnsi"/>
              </w:rPr>
            </w:pPr>
            <w:r>
              <w:rPr>
                <w:rFonts w:cstheme="minorHAnsi"/>
              </w:rPr>
              <w:t>0</w:t>
            </w:r>
          </w:p>
        </w:tc>
        <w:tc>
          <w:tcPr>
            <w:tcW w:w="683" w:type="dxa"/>
            <w:tcBorders>
              <w:left w:val="nil"/>
              <w:bottom w:val="single" w:sz="4" w:space="0" w:color="auto"/>
            </w:tcBorders>
            <w:vAlign w:val="center"/>
          </w:tcPr>
          <w:p w14:paraId="70FF86CF" w14:textId="495D2845" w:rsidR="00E46414" w:rsidRDefault="00E46414" w:rsidP="00E46414">
            <w:pPr>
              <w:jc w:val="center"/>
              <w:rPr>
                <w:rFonts w:cstheme="minorHAnsi"/>
              </w:rPr>
            </w:pPr>
            <w:r>
              <w:rPr>
                <w:rFonts w:cstheme="minorHAnsi"/>
              </w:rPr>
              <w:t>0</w:t>
            </w:r>
          </w:p>
        </w:tc>
        <w:tc>
          <w:tcPr>
            <w:tcW w:w="1092" w:type="dxa"/>
            <w:tcBorders>
              <w:bottom w:val="single" w:sz="4" w:space="0" w:color="auto"/>
              <w:right w:val="nil"/>
            </w:tcBorders>
            <w:vAlign w:val="center"/>
          </w:tcPr>
          <w:p w14:paraId="15E3B8E0" w14:textId="1C3BC8FF" w:rsidR="00E46414" w:rsidRDefault="00E46414" w:rsidP="00E46414">
            <w:pPr>
              <w:jc w:val="center"/>
              <w:rPr>
                <w:rFonts w:cstheme="minorHAnsi"/>
              </w:rPr>
            </w:pPr>
            <w:r>
              <w:rPr>
                <w:rFonts w:cstheme="minorHAnsi"/>
              </w:rPr>
              <w:t>0</w:t>
            </w:r>
          </w:p>
        </w:tc>
        <w:tc>
          <w:tcPr>
            <w:tcW w:w="959" w:type="dxa"/>
            <w:tcBorders>
              <w:left w:val="nil"/>
              <w:bottom w:val="single" w:sz="4" w:space="0" w:color="auto"/>
              <w:right w:val="nil"/>
            </w:tcBorders>
            <w:vAlign w:val="center"/>
          </w:tcPr>
          <w:p w14:paraId="5C3835BA" w14:textId="10C77581" w:rsidR="00E46414" w:rsidRDefault="00E46414" w:rsidP="00E46414">
            <w:pPr>
              <w:jc w:val="center"/>
              <w:rPr>
                <w:rFonts w:cstheme="minorHAnsi"/>
              </w:rPr>
            </w:pPr>
            <w:r>
              <w:rPr>
                <w:rFonts w:cstheme="minorHAnsi"/>
              </w:rPr>
              <w:t>0</w:t>
            </w:r>
          </w:p>
        </w:tc>
        <w:tc>
          <w:tcPr>
            <w:tcW w:w="683" w:type="dxa"/>
            <w:tcBorders>
              <w:left w:val="nil"/>
              <w:bottom w:val="single" w:sz="4" w:space="0" w:color="auto"/>
            </w:tcBorders>
            <w:vAlign w:val="center"/>
          </w:tcPr>
          <w:p w14:paraId="7371FDEE" w14:textId="70449C23" w:rsidR="00E46414" w:rsidRDefault="00E46414" w:rsidP="00E46414">
            <w:pPr>
              <w:jc w:val="center"/>
              <w:rPr>
                <w:rFonts w:cstheme="minorHAnsi"/>
              </w:rPr>
            </w:pPr>
            <w:r>
              <w:rPr>
                <w:rFonts w:cstheme="minorHAnsi"/>
              </w:rPr>
              <w:t>0</w:t>
            </w:r>
          </w:p>
        </w:tc>
        <w:tc>
          <w:tcPr>
            <w:tcW w:w="1092" w:type="dxa"/>
            <w:tcBorders>
              <w:bottom w:val="single" w:sz="4" w:space="0" w:color="auto"/>
              <w:right w:val="nil"/>
            </w:tcBorders>
            <w:vAlign w:val="center"/>
          </w:tcPr>
          <w:p w14:paraId="772779BC" w14:textId="1326D9B0" w:rsidR="00E46414" w:rsidRDefault="00E46414" w:rsidP="00E46414">
            <w:pPr>
              <w:jc w:val="center"/>
              <w:rPr>
                <w:rFonts w:cstheme="minorHAnsi"/>
              </w:rPr>
            </w:pPr>
            <w:r>
              <w:rPr>
                <w:rFonts w:cstheme="minorHAnsi"/>
              </w:rPr>
              <w:t>0</w:t>
            </w:r>
          </w:p>
        </w:tc>
        <w:tc>
          <w:tcPr>
            <w:tcW w:w="959" w:type="dxa"/>
            <w:tcBorders>
              <w:left w:val="nil"/>
              <w:bottom w:val="single" w:sz="4" w:space="0" w:color="auto"/>
              <w:right w:val="nil"/>
            </w:tcBorders>
            <w:vAlign w:val="center"/>
          </w:tcPr>
          <w:p w14:paraId="40761F40" w14:textId="63E73B67" w:rsidR="00E46414" w:rsidRDefault="00E46414" w:rsidP="00E46414">
            <w:pPr>
              <w:jc w:val="center"/>
              <w:rPr>
                <w:rFonts w:cstheme="minorHAnsi"/>
              </w:rPr>
            </w:pPr>
            <w:r>
              <w:rPr>
                <w:rFonts w:cstheme="minorHAnsi"/>
              </w:rPr>
              <w:t>0</w:t>
            </w:r>
          </w:p>
        </w:tc>
        <w:tc>
          <w:tcPr>
            <w:tcW w:w="683" w:type="dxa"/>
            <w:tcBorders>
              <w:left w:val="nil"/>
              <w:bottom w:val="single" w:sz="4" w:space="0" w:color="auto"/>
            </w:tcBorders>
            <w:vAlign w:val="center"/>
          </w:tcPr>
          <w:p w14:paraId="0E99C121" w14:textId="38DEC572" w:rsidR="00E46414" w:rsidRDefault="00E46414" w:rsidP="00E46414">
            <w:pPr>
              <w:jc w:val="center"/>
              <w:rPr>
                <w:rFonts w:cstheme="minorHAnsi"/>
              </w:rPr>
            </w:pPr>
            <w:r>
              <w:rPr>
                <w:rFonts w:cstheme="minorHAnsi"/>
              </w:rPr>
              <w:t>0</w:t>
            </w:r>
          </w:p>
        </w:tc>
        <w:tc>
          <w:tcPr>
            <w:tcW w:w="1147" w:type="dxa"/>
            <w:vAlign w:val="center"/>
          </w:tcPr>
          <w:p w14:paraId="3B92D186" w14:textId="554976E3" w:rsidR="00E46414" w:rsidRDefault="00E46414" w:rsidP="00E46414">
            <w:pPr>
              <w:jc w:val="center"/>
              <w:rPr>
                <w:rFonts w:cstheme="minorHAnsi"/>
              </w:rPr>
            </w:pPr>
            <w:r>
              <w:rPr>
                <w:rFonts w:cstheme="minorHAnsi"/>
              </w:rPr>
              <w:t>0</w:t>
            </w:r>
          </w:p>
        </w:tc>
      </w:tr>
      <w:tr w:rsidR="00E46414" w14:paraId="01692D7E" w14:textId="77777777" w:rsidTr="00E46414">
        <w:tc>
          <w:tcPr>
            <w:tcW w:w="1626" w:type="dxa"/>
          </w:tcPr>
          <w:p w14:paraId="19242CC9" w14:textId="77D74314" w:rsidR="00E46414" w:rsidRPr="00E46414" w:rsidRDefault="00E46414" w:rsidP="00E46414">
            <w:pPr>
              <w:rPr>
                <w:rFonts w:cstheme="minorHAnsi"/>
                <w:b/>
                <w:bCs/>
              </w:rPr>
            </w:pPr>
            <w:r w:rsidRPr="00E46414">
              <w:rPr>
                <w:rFonts w:cstheme="minorHAnsi"/>
                <w:b/>
                <w:bCs/>
              </w:rPr>
              <w:t>Suppression of Free Speech</w:t>
            </w:r>
          </w:p>
        </w:tc>
        <w:tc>
          <w:tcPr>
            <w:tcW w:w="1092" w:type="dxa"/>
            <w:tcBorders>
              <w:bottom w:val="single" w:sz="4" w:space="0" w:color="auto"/>
              <w:right w:val="nil"/>
            </w:tcBorders>
            <w:vAlign w:val="center"/>
          </w:tcPr>
          <w:p w14:paraId="1BD6D551" w14:textId="7E62BF73" w:rsidR="00E46414" w:rsidRDefault="00E46414" w:rsidP="00E46414">
            <w:pPr>
              <w:jc w:val="center"/>
              <w:rPr>
                <w:rFonts w:cstheme="minorHAnsi"/>
              </w:rPr>
            </w:pPr>
            <w:r>
              <w:rPr>
                <w:rFonts w:cstheme="minorHAnsi"/>
              </w:rPr>
              <w:t>0</w:t>
            </w:r>
          </w:p>
        </w:tc>
        <w:tc>
          <w:tcPr>
            <w:tcW w:w="959" w:type="dxa"/>
            <w:tcBorders>
              <w:left w:val="nil"/>
              <w:bottom w:val="single" w:sz="4" w:space="0" w:color="auto"/>
              <w:right w:val="nil"/>
            </w:tcBorders>
            <w:vAlign w:val="center"/>
          </w:tcPr>
          <w:p w14:paraId="1BC2440B" w14:textId="2D578894" w:rsidR="00E46414" w:rsidRDefault="00E46414" w:rsidP="00E46414">
            <w:pPr>
              <w:jc w:val="center"/>
              <w:rPr>
                <w:rFonts w:cstheme="minorHAnsi"/>
              </w:rPr>
            </w:pPr>
            <w:r>
              <w:rPr>
                <w:rFonts w:cstheme="minorHAnsi"/>
              </w:rPr>
              <w:t>0</w:t>
            </w:r>
          </w:p>
        </w:tc>
        <w:tc>
          <w:tcPr>
            <w:tcW w:w="683" w:type="dxa"/>
            <w:tcBorders>
              <w:left w:val="nil"/>
              <w:bottom w:val="single" w:sz="4" w:space="0" w:color="auto"/>
            </w:tcBorders>
            <w:vAlign w:val="center"/>
          </w:tcPr>
          <w:p w14:paraId="06B915A5" w14:textId="121F5B87" w:rsidR="00E46414" w:rsidRDefault="00E46414" w:rsidP="00E46414">
            <w:pPr>
              <w:jc w:val="center"/>
              <w:rPr>
                <w:rFonts w:cstheme="minorHAnsi"/>
              </w:rPr>
            </w:pPr>
            <w:r>
              <w:rPr>
                <w:rFonts w:cstheme="minorHAnsi"/>
              </w:rPr>
              <w:t>0</w:t>
            </w:r>
          </w:p>
        </w:tc>
        <w:tc>
          <w:tcPr>
            <w:tcW w:w="1092" w:type="dxa"/>
            <w:tcBorders>
              <w:bottom w:val="single" w:sz="4" w:space="0" w:color="auto"/>
              <w:right w:val="nil"/>
            </w:tcBorders>
            <w:vAlign w:val="center"/>
          </w:tcPr>
          <w:p w14:paraId="057FFE89" w14:textId="580701A3" w:rsidR="00E46414" w:rsidRDefault="00E46414" w:rsidP="00E46414">
            <w:pPr>
              <w:jc w:val="center"/>
              <w:rPr>
                <w:rFonts w:cstheme="minorHAnsi"/>
              </w:rPr>
            </w:pPr>
            <w:r>
              <w:rPr>
                <w:rFonts w:cstheme="minorHAnsi"/>
              </w:rPr>
              <w:t>0</w:t>
            </w:r>
          </w:p>
        </w:tc>
        <w:tc>
          <w:tcPr>
            <w:tcW w:w="959" w:type="dxa"/>
            <w:tcBorders>
              <w:left w:val="nil"/>
              <w:bottom w:val="single" w:sz="4" w:space="0" w:color="auto"/>
              <w:right w:val="nil"/>
            </w:tcBorders>
            <w:vAlign w:val="center"/>
          </w:tcPr>
          <w:p w14:paraId="1A548BF6" w14:textId="1FD6C1E1" w:rsidR="00E46414" w:rsidRDefault="00E46414" w:rsidP="00E46414">
            <w:pPr>
              <w:jc w:val="center"/>
              <w:rPr>
                <w:rFonts w:cstheme="minorHAnsi"/>
              </w:rPr>
            </w:pPr>
            <w:r>
              <w:rPr>
                <w:rFonts w:cstheme="minorHAnsi"/>
              </w:rPr>
              <w:t>0</w:t>
            </w:r>
          </w:p>
        </w:tc>
        <w:tc>
          <w:tcPr>
            <w:tcW w:w="683" w:type="dxa"/>
            <w:tcBorders>
              <w:left w:val="nil"/>
              <w:bottom w:val="single" w:sz="4" w:space="0" w:color="auto"/>
            </w:tcBorders>
            <w:vAlign w:val="center"/>
          </w:tcPr>
          <w:p w14:paraId="388A2D11" w14:textId="0CD88B4A" w:rsidR="00E46414" w:rsidRDefault="00E46414" w:rsidP="00E46414">
            <w:pPr>
              <w:jc w:val="center"/>
              <w:rPr>
                <w:rFonts w:cstheme="minorHAnsi"/>
              </w:rPr>
            </w:pPr>
            <w:r>
              <w:rPr>
                <w:rFonts w:cstheme="minorHAnsi"/>
              </w:rPr>
              <w:t>0</w:t>
            </w:r>
          </w:p>
        </w:tc>
        <w:tc>
          <w:tcPr>
            <w:tcW w:w="1092" w:type="dxa"/>
            <w:tcBorders>
              <w:bottom w:val="single" w:sz="4" w:space="0" w:color="auto"/>
              <w:right w:val="nil"/>
            </w:tcBorders>
            <w:vAlign w:val="center"/>
          </w:tcPr>
          <w:p w14:paraId="27EFB0B5" w14:textId="6A645259" w:rsidR="00E46414" w:rsidRDefault="00E46414" w:rsidP="00E46414">
            <w:pPr>
              <w:jc w:val="center"/>
              <w:rPr>
                <w:rFonts w:cstheme="minorHAnsi"/>
              </w:rPr>
            </w:pPr>
            <w:r>
              <w:rPr>
                <w:rFonts w:cstheme="minorHAnsi"/>
              </w:rPr>
              <w:t>0</w:t>
            </w:r>
          </w:p>
        </w:tc>
        <w:tc>
          <w:tcPr>
            <w:tcW w:w="959" w:type="dxa"/>
            <w:tcBorders>
              <w:left w:val="nil"/>
              <w:bottom w:val="single" w:sz="4" w:space="0" w:color="auto"/>
              <w:right w:val="nil"/>
            </w:tcBorders>
            <w:vAlign w:val="center"/>
          </w:tcPr>
          <w:p w14:paraId="315AC6D4" w14:textId="25B81094" w:rsidR="00E46414" w:rsidRDefault="00E46414" w:rsidP="00E46414">
            <w:pPr>
              <w:jc w:val="center"/>
              <w:rPr>
                <w:rFonts w:cstheme="minorHAnsi"/>
              </w:rPr>
            </w:pPr>
            <w:r>
              <w:rPr>
                <w:rFonts w:cstheme="minorHAnsi"/>
              </w:rPr>
              <w:t>0</w:t>
            </w:r>
          </w:p>
        </w:tc>
        <w:tc>
          <w:tcPr>
            <w:tcW w:w="683" w:type="dxa"/>
            <w:tcBorders>
              <w:left w:val="nil"/>
              <w:bottom w:val="single" w:sz="4" w:space="0" w:color="auto"/>
            </w:tcBorders>
            <w:vAlign w:val="center"/>
          </w:tcPr>
          <w:p w14:paraId="028A79E7" w14:textId="2160B4FD" w:rsidR="00E46414" w:rsidRDefault="00E46414" w:rsidP="00E46414">
            <w:pPr>
              <w:jc w:val="center"/>
              <w:rPr>
                <w:rFonts w:cstheme="minorHAnsi"/>
              </w:rPr>
            </w:pPr>
            <w:r>
              <w:rPr>
                <w:rFonts w:cstheme="minorHAnsi"/>
              </w:rPr>
              <w:t>0</w:t>
            </w:r>
          </w:p>
        </w:tc>
        <w:tc>
          <w:tcPr>
            <w:tcW w:w="1147" w:type="dxa"/>
            <w:vAlign w:val="center"/>
          </w:tcPr>
          <w:p w14:paraId="15733FF4" w14:textId="160C22BB" w:rsidR="00E46414" w:rsidRDefault="00E46414" w:rsidP="00E46414">
            <w:pPr>
              <w:jc w:val="center"/>
              <w:rPr>
                <w:rFonts w:cstheme="minorHAnsi"/>
              </w:rPr>
            </w:pPr>
            <w:r>
              <w:rPr>
                <w:rFonts w:cstheme="minorHAnsi"/>
              </w:rPr>
              <w:t>0</w:t>
            </w:r>
          </w:p>
        </w:tc>
      </w:tr>
      <w:tr w:rsidR="00E46414" w14:paraId="0848EF37" w14:textId="77777777" w:rsidTr="00E46414">
        <w:tc>
          <w:tcPr>
            <w:tcW w:w="1626" w:type="dxa"/>
          </w:tcPr>
          <w:p w14:paraId="30AA82B0" w14:textId="203F64D7" w:rsidR="00E46414" w:rsidRPr="00E46414" w:rsidRDefault="00E46414" w:rsidP="00E46414">
            <w:pPr>
              <w:rPr>
                <w:rFonts w:cstheme="minorHAnsi"/>
                <w:b/>
                <w:bCs/>
              </w:rPr>
            </w:pPr>
            <w:r w:rsidRPr="00E46414">
              <w:rPr>
                <w:rFonts w:cstheme="minorHAnsi"/>
                <w:b/>
                <w:bCs/>
              </w:rPr>
              <w:t>Suppression of Associations</w:t>
            </w:r>
          </w:p>
        </w:tc>
        <w:tc>
          <w:tcPr>
            <w:tcW w:w="1092" w:type="dxa"/>
            <w:tcBorders>
              <w:bottom w:val="single" w:sz="4" w:space="0" w:color="auto"/>
              <w:right w:val="nil"/>
            </w:tcBorders>
            <w:vAlign w:val="center"/>
          </w:tcPr>
          <w:p w14:paraId="186472F5" w14:textId="6A9D2B16" w:rsidR="00E46414" w:rsidRDefault="00E46414" w:rsidP="00E46414">
            <w:pPr>
              <w:jc w:val="center"/>
              <w:rPr>
                <w:rFonts w:cstheme="minorHAnsi"/>
              </w:rPr>
            </w:pPr>
            <w:r>
              <w:rPr>
                <w:rFonts w:cstheme="minorHAnsi"/>
              </w:rPr>
              <w:t>0</w:t>
            </w:r>
          </w:p>
        </w:tc>
        <w:tc>
          <w:tcPr>
            <w:tcW w:w="959" w:type="dxa"/>
            <w:tcBorders>
              <w:left w:val="nil"/>
              <w:bottom w:val="single" w:sz="4" w:space="0" w:color="auto"/>
              <w:right w:val="nil"/>
            </w:tcBorders>
            <w:vAlign w:val="center"/>
          </w:tcPr>
          <w:p w14:paraId="609AE364" w14:textId="2A8ACBF3" w:rsidR="00E46414" w:rsidRDefault="00E46414" w:rsidP="00E46414">
            <w:pPr>
              <w:jc w:val="center"/>
              <w:rPr>
                <w:rFonts w:cstheme="minorHAnsi"/>
              </w:rPr>
            </w:pPr>
            <w:r>
              <w:rPr>
                <w:rFonts w:cstheme="minorHAnsi"/>
              </w:rPr>
              <w:t>0</w:t>
            </w:r>
          </w:p>
        </w:tc>
        <w:tc>
          <w:tcPr>
            <w:tcW w:w="683" w:type="dxa"/>
            <w:tcBorders>
              <w:left w:val="nil"/>
              <w:bottom w:val="single" w:sz="4" w:space="0" w:color="auto"/>
            </w:tcBorders>
            <w:vAlign w:val="center"/>
          </w:tcPr>
          <w:p w14:paraId="31124A9F" w14:textId="29BF04C4" w:rsidR="00E46414" w:rsidRDefault="00E46414" w:rsidP="00E46414">
            <w:pPr>
              <w:jc w:val="center"/>
              <w:rPr>
                <w:rFonts w:cstheme="minorHAnsi"/>
              </w:rPr>
            </w:pPr>
            <w:r>
              <w:rPr>
                <w:rFonts w:cstheme="minorHAnsi"/>
              </w:rPr>
              <w:t>0</w:t>
            </w:r>
          </w:p>
        </w:tc>
        <w:tc>
          <w:tcPr>
            <w:tcW w:w="1092" w:type="dxa"/>
            <w:tcBorders>
              <w:bottom w:val="single" w:sz="4" w:space="0" w:color="auto"/>
              <w:right w:val="nil"/>
            </w:tcBorders>
            <w:vAlign w:val="center"/>
          </w:tcPr>
          <w:p w14:paraId="25C580B1" w14:textId="2026A4BA" w:rsidR="00E46414" w:rsidRDefault="00E46414" w:rsidP="00E46414">
            <w:pPr>
              <w:jc w:val="center"/>
              <w:rPr>
                <w:rFonts w:cstheme="minorHAnsi"/>
              </w:rPr>
            </w:pPr>
            <w:r>
              <w:rPr>
                <w:rFonts w:cstheme="minorHAnsi"/>
              </w:rPr>
              <w:t>0</w:t>
            </w:r>
          </w:p>
        </w:tc>
        <w:tc>
          <w:tcPr>
            <w:tcW w:w="959" w:type="dxa"/>
            <w:tcBorders>
              <w:left w:val="nil"/>
              <w:bottom w:val="single" w:sz="4" w:space="0" w:color="auto"/>
              <w:right w:val="nil"/>
            </w:tcBorders>
            <w:vAlign w:val="center"/>
          </w:tcPr>
          <w:p w14:paraId="24E6D25B" w14:textId="058A3F07" w:rsidR="00E46414" w:rsidRDefault="00E46414" w:rsidP="00E46414">
            <w:pPr>
              <w:jc w:val="center"/>
              <w:rPr>
                <w:rFonts w:cstheme="minorHAnsi"/>
              </w:rPr>
            </w:pPr>
            <w:r>
              <w:rPr>
                <w:rFonts w:cstheme="minorHAnsi"/>
              </w:rPr>
              <w:t>0</w:t>
            </w:r>
          </w:p>
        </w:tc>
        <w:tc>
          <w:tcPr>
            <w:tcW w:w="683" w:type="dxa"/>
            <w:tcBorders>
              <w:left w:val="nil"/>
              <w:bottom w:val="single" w:sz="4" w:space="0" w:color="auto"/>
            </w:tcBorders>
            <w:vAlign w:val="center"/>
          </w:tcPr>
          <w:p w14:paraId="4620AE8C" w14:textId="23A09FA6" w:rsidR="00E46414" w:rsidRDefault="00E46414" w:rsidP="00E46414">
            <w:pPr>
              <w:jc w:val="center"/>
              <w:rPr>
                <w:rFonts w:cstheme="minorHAnsi"/>
              </w:rPr>
            </w:pPr>
            <w:r>
              <w:rPr>
                <w:rFonts w:cstheme="minorHAnsi"/>
              </w:rPr>
              <w:t>0</w:t>
            </w:r>
          </w:p>
        </w:tc>
        <w:tc>
          <w:tcPr>
            <w:tcW w:w="1092" w:type="dxa"/>
            <w:tcBorders>
              <w:bottom w:val="single" w:sz="4" w:space="0" w:color="auto"/>
              <w:right w:val="nil"/>
            </w:tcBorders>
            <w:vAlign w:val="center"/>
          </w:tcPr>
          <w:p w14:paraId="6ED50141" w14:textId="64196E4E" w:rsidR="00E46414" w:rsidRDefault="00E46414" w:rsidP="00E46414">
            <w:pPr>
              <w:jc w:val="center"/>
              <w:rPr>
                <w:rFonts w:cstheme="minorHAnsi"/>
              </w:rPr>
            </w:pPr>
            <w:r>
              <w:rPr>
                <w:rFonts w:cstheme="minorHAnsi"/>
              </w:rPr>
              <w:t>0</w:t>
            </w:r>
          </w:p>
        </w:tc>
        <w:tc>
          <w:tcPr>
            <w:tcW w:w="959" w:type="dxa"/>
            <w:tcBorders>
              <w:left w:val="nil"/>
              <w:bottom w:val="single" w:sz="4" w:space="0" w:color="auto"/>
              <w:right w:val="nil"/>
            </w:tcBorders>
            <w:vAlign w:val="center"/>
          </w:tcPr>
          <w:p w14:paraId="7C9E16FE" w14:textId="3EA99FB8" w:rsidR="00E46414" w:rsidRDefault="00E46414" w:rsidP="00E46414">
            <w:pPr>
              <w:jc w:val="center"/>
              <w:rPr>
                <w:rFonts w:cstheme="minorHAnsi"/>
              </w:rPr>
            </w:pPr>
            <w:r>
              <w:rPr>
                <w:rFonts w:cstheme="minorHAnsi"/>
              </w:rPr>
              <w:t>0</w:t>
            </w:r>
          </w:p>
        </w:tc>
        <w:tc>
          <w:tcPr>
            <w:tcW w:w="683" w:type="dxa"/>
            <w:tcBorders>
              <w:left w:val="nil"/>
              <w:bottom w:val="single" w:sz="4" w:space="0" w:color="auto"/>
            </w:tcBorders>
            <w:vAlign w:val="center"/>
          </w:tcPr>
          <w:p w14:paraId="57E4FC31" w14:textId="0C613994" w:rsidR="00E46414" w:rsidRDefault="00E46414" w:rsidP="00E46414">
            <w:pPr>
              <w:jc w:val="center"/>
              <w:rPr>
                <w:rFonts w:cstheme="minorHAnsi"/>
              </w:rPr>
            </w:pPr>
            <w:r>
              <w:rPr>
                <w:rFonts w:cstheme="minorHAnsi"/>
              </w:rPr>
              <w:t>0</w:t>
            </w:r>
          </w:p>
        </w:tc>
        <w:tc>
          <w:tcPr>
            <w:tcW w:w="1147" w:type="dxa"/>
            <w:vAlign w:val="center"/>
          </w:tcPr>
          <w:p w14:paraId="06ABCFA0" w14:textId="08EA8D2E" w:rsidR="00E46414" w:rsidRDefault="00E46414" w:rsidP="00E46414">
            <w:pPr>
              <w:jc w:val="center"/>
              <w:rPr>
                <w:rFonts w:cstheme="minorHAnsi"/>
              </w:rPr>
            </w:pPr>
            <w:r>
              <w:rPr>
                <w:rFonts w:cstheme="minorHAnsi"/>
              </w:rPr>
              <w:t>0</w:t>
            </w:r>
          </w:p>
        </w:tc>
      </w:tr>
      <w:tr w:rsidR="00E46414" w14:paraId="5C180AAB" w14:textId="77777777" w:rsidTr="00E46414">
        <w:tc>
          <w:tcPr>
            <w:tcW w:w="1626" w:type="dxa"/>
          </w:tcPr>
          <w:p w14:paraId="1CFF4AB2" w14:textId="3482E215" w:rsidR="00E46414" w:rsidRPr="00E46414" w:rsidRDefault="00E46414" w:rsidP="00E46414">
            <w:pPr>
              <w:rPr>
                <w:rFonts w:cstheme="minorHAnsi"/>
                <w:b/>
                <w:bCs/>
              </w:rPr>
            </w:pPr>
            <w:r w:rsidRPr="00E46414">
              <w:rPr>
                <w:rFonts w:cstheme="minorHAnsi"/>
                <w:b/>
                <w:bCs/>
              </w:rPr>
              <w:t>Embarrassment or Anxiety</w:t>
            </w:r>
          </w:p>
        </w:tc>
        <w:tc>
          <w:tcPr>
            <w:tcW w:w="1092" w:type="dxa"/>
            <w:tcBorders>
              <w:bottom w:val="single" w:sz="4" w:space="0" w:color="auto"/>
              <w:right w:val="nil"/>
            </w:tcBorders>
            <w:vAlign w:val="center"/>
          </w:tcPr>
          <w:p w14:paraId="08E14690" w14:textId="3330072B" w:rsidR="00E46414" w:rsidRDefault="00E46414" w:rsidP="00E46414">
            <w:pPr>
              <w:jc w:val="center"/>
              <w:rPr>
                <w:rFonts w:cstheme="minorHAnsi"/>
              </w:rPr>
            </w:pPr>
            <w:r>
              <w:rPr>
                <w:rFonts w:cstheme="minorHAnsi"/>
              </w:rPr>
              <w:t>0</w:t>
            </w:r>
          </w:p>
        </w:tc>
        <w:tc>
          <w:tcPr>
            <w:tcW w:w="959" w:type="dxa"/>
            <w:tcBorders>
              <w:left w:val="nil"/>
              <w:bottom w:val="single" w:sz="4" w:space="0" w:color="auto"/>
              <w:right w:val="nil"/>
            </w:tcBorders>
            <w:vAlign w:val="center"/>
          </w:tcPr>
          <w:p w14:paraId="455CC91F" w14:textId="2CECA0FF" w:rsidR="00E46414" w:rsidRDefault="00E46414" w:rsidP="00E46414">
            <w:pPr>
              <w:jc w:val="center"/>
              <w:rPr>
                <w:rFonts w:cstheme="minorHAnsi"/>
              </w:rPr>
            </w:pPr>
            <w:r>
              <w:rPr>
                <w:rFonts w:cstheme="minorHAnsi"/>
              </w:rPr>
              <w:t>0</w:t>
            </w:r>
          </w:p>
        </w:tc>
        <w:tc>
          <w:tcPr>
            <w:tcW w:w="683" w:type="dxa"/>
            <w:tcBorders>
              <w:left w:val="nil"/>
              <w:bottom w:val="single" w:sz="4" w:space="0" w:color="auto"/>
            </w:tcBorders>
            <w:vAlign w:val="center"/>
          </w:tcPr>
          <w:p w14:paraId="139C76B1" w14:textId="6920A80D" w:rsidR="00E46414" w:rsidRDefault="00E46414" w:rsidP="00E46414">
            <w:pPr>
              <w:jc w:val="center"/>
              <w:rPr>
                <w:rFonts w:cstheme="minorHAnsi"/>
              </w:rPr>
            </w:pPr>
            <w:r>
              <w:rPr>
                <w:rFonts w:cstheme="minorHAnsi"/>
              </w:rPr>
              <w:t>0</w:t>
            </w:r>
          </w:p>
        </w:tc>
        <w:tc>
          <w:tcPr>
            <w:tcW w:w="1092" w:type="dxa"/>
            <w:tcBorders>
              <w:bottom w:val="single" w:sz="4" w:space="0" w:color="auto"/>
              <w:right w:val="nil"/>
            </w:tcBorders>
            <w:vAlign w:val="center"/>
          </w:tcPr>
          <w:p w14:paraId="74822243" w14:textId="22A13107" w:rsidR="00E46414" w:rsidRDefault="00E46414" w:rsidP="00E46414">
            <w:pPr>
              <w:jc w:val="center"/>
              <w:rPr>
                <w:rFonts w:cstheme="minorHAnsi"/>
              </w:rPr>
            </w:pPr>
            <w:r>
              <w:rPr>
                <w:rFonts w:cstheme="minorHAnsi"/>
              </w:rPr>
              <w:t>0</w:t>
            </w:r>
          </w:p>
        </w:tc>
        <w:tc>
          <w:tcPr>
            <w:tcW w:w="959" w:type="dxa"/>
            <w:tcBorders>
              <w:left w:val="nil"/>
              <w:bottom w:val="single" w:sz="4" w:space="0" w:color="auto"/>
              <w:right w:val="nil"/>
            </w:tcBorders>
            <w:vAlign w:val="center"/>
          </w:tcPr>
          <w:p w14:paraId="3F696CDC" w14:textId="3BC1598C" w:rsidR="00E46414" w:rsidRDefault="00E46414" w:rsidP="00E46414">
            <w:pPr>
              <w:jc w:val="center"/>
              <w:rPr>
                <w:rFonts w:cstheme="minorHAnsi"/>
              </w:rPr>
            </w:pPr>
            <w:r>
              <w:rPr>
                <w:rFonts w:cstheme="minorHAnsi"/>
              </w:rPr>
              <w:t>0</w:t>
            </w:r>
          </w:p>
        </w:tc>
        <w:tc>
          <w:tcPr>
            <w:tcW w:w="683" w:type="dxa"/>
            <w:tcBorders>
              <w:left w:val="nil"/>
              <w:bottom w:val="single" w:sz="4" w:space="0" w:color="auto"/>
            </w:tcBorders>
            <w:vAlign w:val="center"/>
          </w:tcPr>
          <w:p w14:paraId="4A820BF6" w14:textId="0BF1EF44" w:rsidR="00E46414" w:rsidRDefault="00E46414" w:rsidP="00E46414">
            <w:pPr>
              <w:jc w:val="center"/>
              <w:rPr>
                <w:rFonts w:cstheme="minorHAnsi"/>
              </w:rPr>
            </w:pPr>
            <w:r>
              <w:rPr>
                <w:rFonts w:cstheme="minorHAnsi"/>
              </w:rPr>
              <w:t>0</w:t>
            </w:r>
          </w:p>
        </w:tc>
        <w:tc>
          <w:tcPr>
            <w:tcW w:w="1092" w:type="dxa"/>
            <w:tcBorders>
              <w:bottom w:val="single" w:sz="4" w:space="0" w:color="auto"/>
              <w:right w:val="nil"/>
            </w:tcBorders>
            <w:vAlign w:val="center"/>
          </w:tcPr>
          <w:p w14:paraId="7A11C69D" w14:textId="25626B61" w:rsidR="00E46414" w:rsidRDefault="00E46414" w:rsidP="00E46414">
            <w:pPr>
              <w:jc w:val="center"/>
              <w:rPr>
                <w:rFonts w:cstheme="minorHAnsi"/>
              </w:rPr>
            </w:pPr>
            <w:r>
              <w:rPr>
                <w:rFonts w:cstheme="minorHAnsi"/>
              </w:rPr>
              <w:t>0</w:t>
            </w:r>
          </w:p>
        </w:tc>
        <w:tc>
          <w:tcPr>
            <w:tcW w:w="959" w:type="dxa"/>
            <w:tcBorders>
              <w:left w:val="nil"/>
              <w:bottom w:val="single" w:sz="4" w:space="0" w:color="auto"/>
              <w:right w:val="nil"/>
            </w:tcBorders>
            <w:vAlign w:val="center"/>
          </w:tcPr>
          <w:p w14:paraId="16FD649B" w14:textId="5A8FC6BE" w:rsidR="00E46414" w:rsidRDefault="00E46414" w:rsidP="00E46414">
            <w:pPr>
              <w:jc w:val="center"/>
              <w:rPr>
                <w:rFonts w:cstheme="minorHAnsi"/>
              </w:rPr>
            </w:pPr>
            <w:r>
              <w:rPr>
                <w:rFonts w:cstheme="minorHAnsi"/>
              </w:rPr>
              <w:t>0</w:t>
            </w:r>
          </w:p>
        </w:tc>
        <w:tc>
          <w:tcPr>
            <w:tcW w:w="683" w:type="dxa"/>
            <w:tcBorders>
              <w:left w:val="nil"/>
              <w:bottom w:val="single" w:sz="4" w:space="0" w:color="auto"/>
            </w:tcBorders>
            <w:vAlign w:val="center"/>
          </w:tcPr>
          <w:p w14:paraId="1209539F" w14:textId="15E8CA66" w:rsidR="00E46414" w:rsidRDefault="00E46414" w:rsidP="00E46414">
            <w:pPr>
              <w:jc w:val="center"/>
              <w:rPr>
                <w:rFonts w:cstheme="minorHAnsi"/>
              </w:rPr>
            </w:pPr>
            <w:r>
              <w:rPr>
                <w:rFonts w:cstheme="minorHAnsi"/>
              </w:rPr>
              <w:t>0</w:t>
            </w:r>
          </w:p>
        </w:tc>
        <w:tc>
          <w:tcPr>
            <w:tcW w:w="1147" w:type="dxa"/>
            <w:vAlign w:val="center"/>
          </w:tcPr>
          <w:p w14:paraId="0AD9AEEA" w14:textId="64BBA0A2" w:rsidR="00E46414" w:rsidRDefault="00E46414" w:rsidP="00E46414">
            <w:pPr>
              <w:jc w:val="center"/>
              <w:rPr>
                <w:rFonts w:cstheme="minorHAnsi"/>
              </w:rPr>
            </w:pPr>
            <w:r>
              <w:rPr>
                <w:rFonts w:cstheme="minorHAnsi"/>
              </w:rPr>
              <w:t>0</w:t>
            </w:r>
          </w:p>
        </w:tc>
      </w:tr>
      <w:tr w:rsidR="00E46414" w14:paraId="30653E97" w14:textId="77777777" w:rsidTr="00E46414">
        <w:trPr>
          <w:trHeight w:val="341"/>
        </w:trPr>
        <w:tc>
          <w:tcPr>
            <w:tcW w:w="1626" w:type="dxa"/>
          </w:tcPr>
          <w:p w14:paraId="3BFCEDB8" w14:textId="3347D9BA" w:rsidR="00E46414" w:rsidRPr="00E46414" w:rsidRDefault="00E46414" w:rsidP="00E46414">
            <w:pPr>
              <w:rPr>
                <w:rFonts w:cstheme="minorHAnsi"/>
                <w:b/>
                <w:bCs/>
              </w:rPr>
            </w:pPr>
            <w:r w:rsidRPr="00E46414">
              <w:rPr>
                <w:rFonts w:cstheme="minorHAnsi"/>
                <w:b/>
                <w:bCs/>
              </w:rPr>
              <w:t>Discrimination</w:t>
            </w:r>
          </w:p>
        </w:tc>
        <w:tc>
          <w:tcPr>
            <w:tcW w:w="1092" w:type="dxa"/>
            <w:tcBorders>
              <w:bottom w:val="single" w:sz="4" w:space="0" w:color="auto"/>
              <w:right w:val="nil"/>
            </w:tcBorders>
            <w:vAlign w:val="center"/>
          </w:tcPr>
          <w:p w14:paraId="713871E6" w14:textId="0D0E5AFE" w:rsidR="00E46414" w:rsidRDefault="00E46414" w:rsidP="00E46414">
            <w:pPr>
              <w:jc w:val="center"/>
              <w:rPr>
                <w:rFonts w:cstheme="minorHAnsi"/>
              </w:rPr>
            </w:pPr>
            <w:r>
              <w:rPr>
                <w:rFonts w:cstheme="minorHAnsi"/>
              </w:rPr>
              <w:t>0</w:t>
            </w:r>
          </w:p>
        </w:tc>
        <w:tc>
          <w:tcPr>
            <w:tcW w:w="959" w:type="dxa"/>
            <w:tcBorders>
              <w:left w:val="nil"/>
              <w:bottom w:val="single" w:sz="4" w:space="0" w:color="auto"/>
              <w:right w:val="nil"/>
            </w:tcBorders>
            <w:vAlign w:val="center"/>
          </w:tcPr>
          <w:p w14:paraId="1D767E64" w14:textId="7AC58A93" w:rsidR="00E46414" w:rsidRDefault="00E46414" w:rsidP="00E46414">
            <w:pPr>
              <w:jc w:val="center"/>
              <w:rPr>
                <w:rFonts w:cstheme="minorHAnsi"/>
              </w:rPr>
            </w:pPr>
            <w:r>
              <w:rPr>
                <w:rFonts w:cstheme="minorHAnsi"/>
              </w:rPr>
              <w:t>0</w:t>
            </w:r>
          </w:p>
        </w:tc>
        <w:tc>
          <w:tcPr>
            <w:tcW w:w="683" w:type="dxa"/>
            <w:tcBorders>
              <w:left w:val="nil"/>
              <w:bottom w:val="single" w:sz="4" w:space="0" w:color="auto"/>
            </w:tcBorders>
            <w:vAlign w:val="center"/>
          </w:tcPr>
          <w:p w14:paraId="65DB834A" w14:textId="07623479" w:rsidR="00E46414" w:rsidRDefault="00E46414" w:rsidP="00E46414">
            <w:pPr>
              <w:jc w:val="center"/>
              <w:rPr>
                <w:rFonts w:cstheme="minorHAnsi"/>
              </w:rPr>
            </w:pPr>
            <w:r>
              <w:rPr>
                <w:rFonts w:cstheme="minorHAnsi"/>
              </w:rPr>
              <w:t>0</w:t>
            </w:r>
          </w:p>
        </w:tc>
        <w:tc>
          <w:tcPr>
            <w:tcW w:w="1092" w:type="dxa"/>
            <w:tcBorders>
              <w:bottom w:val="single" w:sz="4" w:space="0" w:color="auto"/>
              <w:right w:val="nil"/>
            </w:tcBorders>
            <w:vAlign w:val="center"/>
          </w:tcPr>
          <w:p w14:paraId="31489A3B" w14:textId="5D83BE3A" w:rsidR="00E46414" w:rsidRDefault="00E46414" w:rsidP="00E46414">
            <w:pPr>
              <w:jc w:val="center"/>
              <w:rPr>
                <w:rFonts w:cstheme="minorHAnsi"/>
              </w:rPr>
            </w:pPr>
            <w:r>
              <w:rPr>
                <w:rFonts w:cstheme="minorHAnsi"/>
              </w:rPr>
              <w:t>0</w:t>
            </w:r>
          </w:p>
        </w:tc>
        <w:tc>
          <w:tcPr>
            <w:tcW w:w="959" w:type="dxa"/>
            <w:tcBorders>
              <w:left w:val="nil"/>
              <w:bottom w:val="single" w:sz="4" w:space="0" w:color="auto"/>
              <w:right w:val="nil"/>
            </w:tcBorders>
            <w:vAlign w:val="center"/>
          </w:tcPr>
          <w:p w14:paraId="495195EF" w14:textId="2225A0B9" w:rsidR="00E46414" w:rsidRDefault="00E46414" w:rsidP="00E46414">
            <w:pPr>
              <w:jc w:val="center"/>
              <w:rPr>
                <w:rFonts w:cstheme="minorHAnsi"/>
              </w:rPr>
            </w:pPr>
            <w:r>
              <w:rPr>
                <w:rFonts w:cstheme="minorHAnsi"/>
              </w:rPr>
              <w:t>0</w:t>
            </w:r>
          </w:p>
        </w:tc>
        <w:tc>
          <w:tcPr>
            <w:tcW w:w="683" w:type="dxa"/>
            <w:tcBorders>
              <w:left w:val="nil"/>
              <w:bottom w:val="single" w:sz="4" w:space="0" w:color="auto"/>
            </w:tcBorders>
            <w:vAlign w:val="center"/>
          </w:tcPr>
          <w:p w14:paraId="59F1DD1F" w14:textId="18939108" w:rsidR="00E46414" w:rsidRDefault="00E46414" w:rsidP="00E46414">
            <w:pPr>
              <w:jc w:val="center"/>
              <w:rPr>
                <w:rFonts w:cstheme="minorHAnsi"/>
              </w:rPr>
            </w:pPr>
            <w:r>
              <w:rPr>
                <w:rFonts w:cstheme="minorHAnsi"/>
              </w:rPr>
              <w:t>0</w:t>
            </w:r>
          </w:p>
        </w:tc>
        <w:tc>
          <w:tcPr>
            <w:tcW w:w="1092" w:type="dxa"/>
            <w:tcBorders>
              <w:bottom w:val="single" w:sz="4" w:space="0" w:color="auto"/>
              <w:right w:val="nil"/>
            </w:tcBorders>
            <w:vAlign w:val="center"/>
          </w:tcPr>
          <w:p w14:paraId="2EBCCC4C" w14:textId="702F9FBE" w:rsidR="00E46414" w:rsidRDefault="00E46414" w:rsidP="00E46414">
            <w:pPr>
              <w:jc w:val="center"/>
              <w:rPr>
                <w:rFonts w:cstheme="minorHAnsi"/>
              </w:rPr>
            </w:pPr>
            <w:r>
              <w:rPr>
                <w:rFonts w:cstheme="minorHAnsi"/>
              </w:rPr>
              <w:t>0</w:t>
            </w:r>
          </w:p>
        </w:tc>
        <w:tc>
          <w:tcPr>
            <w:tcW w:w="959" w:type="dxa"/>
            <w:tcBorders>
              <w:left w:val="nil"/>
              <w:bottom w:val="single" w:sz="4" w:space="0" w:color="auto"/>
              <w:right w:val="nil"/>
            </w:tcBorders>
            <w:vAlign w:val="center"/>
          </w:tcPr>
          <w:p w14:paraId="1BF657E1" w14:textId="6E1032EF" w:rsidR="00E46414" w:rsidRDefault="00E46414" w:rsidP="00E46414">
            <w:pPr>
              <w:jc w:val="center"/>
              <w:rPr>
                <w:rFonts w:cstheme="minorHAnsi"/>
              </w:rPr>
            </w:pPr>
            <w:r>
              <w:rPr>
                <w:rFonts w:cstheme="minorHAnsi"/>
              </w:rPr>
              <w:t>0</w:t>
            </w:r>
          </w:p>
        </w:tc>
        <w:tc>
          <w:tcPr>
            <w:tcW w:w="683" w:type="dxa"/>
            <w:tcBorders>
              <w:left w:val="nil"/>
              <w:bottom w:val="single" w:sz="4" w:space="0" w:color="auto"/>
            </w:tcBorders>
            <w:vAlign w:val="center"/>
          </w:tcPr>
          <w:p w14:paraId="5496052A" w14:textId="7E7EDEDA" w:rsidR="00E46414" w:rsidRDefault="00E46414" w:rsidP="00E46414">
            <w:pPr>
              <w:jc w:val="center"/>
              <w:rPr>
                <w:rFonts w:cstheme="minorHAnsi"/>
              </w:rPr>
            </w:pPr>
            <w:r>
              <w:rPr>
                <w:rFonts w:cstheme="minorHAnsi"/>
              </w:rPr>
              <w:t>0</w:t>
            </w:r>
          </w:p>
        </w:tc>
        <w:tc>
          <w:tcPr>
            <w:tcW w:w="1147" w:type="dxa"/>
            <w:vAlign w:val="center"/>
          </w:tcPr>
          <w:p w14:paraId="1A50FF77" w14:textId="64383DEA" w:rsidR="00E46414" w:rsidRDefault="00E46414" w:rsidP="00E46414">
            <w:pPr>
              <w:jc w:val="center"/>
              <w:rPr>
                <w:rFonts w:cstheme="minorHAnsi"/>
              </w:rPr>
            </w:pPr>
            <w:r>
              <w:rPr>
                <w:rFonts w:cstheme="minorHAnsi"/>
              </w:rPr>
              <w:t>0</w:t>
            </w:r>
          </w:p>
        </w:tc>
      </w:tr>
      <w:tr w:rsidR="00E46414" w14:paraId="2F59A1FD" w14:textId="77777777" w:rsidTr="00E46414">
        <w:tc>
          <w:tcPr>
            <w:tcW w:w="1626" w:type="dxa"/>
          </w:tcPr>
          <w:p w14:paraId="53823B99" w14:textId="5F5C71BF" w:rsidR="00E46414" w:rsidRPr="00E46414" w:rsidRDefault="00E46414" w:rsidP="00E46414">
            <w:pPr>
              <w:rPr>
                <w:rFonts w:cstheme="minorHAnsi"/>
                <w:b/>
                <w:bCs/>
              </w:rPr>
            </w:pPr>
            <w:r w:rsidRPr="00E46414">
              <w:rPr>
                <w:rFonts w:cstheme="minorHAnsi"/>
                <w:b/>
                <w:bCs/>
              </w:rPr>
              <w:t>Excessive State Power</w:t>
            </w:r>
          </w:p>
        </w:tc>
        <w:tc>
          <w:tcPr>
            <w:tcW w:w="1092" w:type="dxa"/>
            <w:tcBorders>
              <w:bottom w:val="single" w:sz="4" w:space="0" w:color="auto"/>
              <w:right w:val="nil"/>
            </w:tcBorders>
            <w:vAlign w:val="center"/>
          </w:tcPr>
          <w:p w14:paraId="46354269" w14:textId="5CAC296D" w:rsidR="00E46414" w:rsidRDefault="00E46414" w:rsidP="00E46414">
            <w:pPr>
              <w:jc w:val="center"/>
              <w:rPr>
                <w:rFonts w:cstheme="minorHAnsi"/>
              </w:rPr>
            </w:pPr>
            <w:r>
              <w:rPr>
                <w:rFonts w:cstheme="minorHAnsi"/>
              </w:rPr>
              <w:t>0</w:t>
            </w:r>
          </w:p>
        </w:tc>
        <w:tc>
          <w:tcPr>
            <w:tcW w:w="959" w:type="dxa"/>
            <w:tcBorders>
              <w:left w:val="nil"/>
              <w:bottom w:val="single" w:sz="4" w:space="0" w:color="auto"/>
              <w:right w:val="nil"/>
            </w:tcBorders>
            <w:vAlign w:val="center"/>
          </w:tcPr>
          <w:p w14:paraId="04418A38" w14:textId="53BE1842" w:rsidR="00E46414" w:rsidRDefault="00E46414" w:rsidP="00E46414">
            <w:pPr>
              <w:jc w:val="center"/>
              <w:rPr>
                <w:rFonts w:cstheme="minorHAnsi"/>
              </w:rPr>
            </w:pPr>
            <w:r>
              <w:rPr>
                <w:rFonts w:cstheme="minorHAnsi"/>
              </w:rPr>
              <w:t>0</w:t>
            </w:r>
          </w:p>
        </w:tc>
        <w:tc>
          <w:tcPr>
            <w:tcW w:w="683" w:type="dxa"/>
            <w:tcBorders>
              <w:left w:val="nil"/>
              <w:bottom w:val="single" w:sz="4" w:space="0" w:color="auto"/>
            </w:tcBorders>
            <w:vAlign w:val="center"/>
          </w:tcPr>
          <w:p w14:paraId="6160322D" w14:textId="3EB577C4" w:rsidR="00E46414" w:rsidRDefault="00E46414" w:rsidP="00E46414">
            <w:pPr>
              <w:jc w:val="center"/>
              <w:rPr>
                <w:rFonts w:cstheme="minorHAnsi"/>
              </w:rPr>
            </w:pPr>
            <w:r>
              <w:rPr>
                <w:rFonts w:cstheme="minorHAnsi"/>
              </w:rPr>
              <w:t>0</w:t>
            </w:r>
          </w:p>
        </w:tc>
        <w:tc>
          <w:tcPr>
            <w:tcW w:w="1092" w:type="dxa"/>
            <w:tcBorders>
              <w:bottom w:val="single" w:sz="4" w:space="0" w:color="auto"/>
              <w:right w:val="nil"/>
            </w:tcBorders>
            <w:vAlign w:val="center"/>
          </w:tcPr>
          <w:p w14:paraId="4271CC27" w14:textId="52C0613C" w:rsidR="00E46414" w:rsidRDefault="00E46414" w:rsidP="00E46414">
            <w:pPr>
              <w:jc w:val="center"/>
              <w:rPr>
                <w:rFonts w:cstheme="minorHAnsi"/>
              </w:rPr>
            </w:pPr>
            <w:r>
              <w:rPr>
                <w:rFonts w:cstheme="minorHAnsi"/>
              </w:rPr>
              <w:t>0</w:t>
            </w:r>
          </w:p>
        </w:tc>
        <w:tc>
          <w:tcPr>
            <w:tcW w:w="959" w:type="dxa"/>
            <w:tcBorders>
              <w:left w:val="nil"/>
              <w:bottom w:val="single" w:sz="4" w:space="0" w:color="auto"/>
              <w:right w:val="nil"/>
            </w:tcBorders>
            <w:vAlign w:val="center"/>
          </w:tcPr>
          <w:p w14:paraId="22B1CBE9" w14:textId="395F1C21" w:rsidR="00E46414" w:rsidRDefault="00E46414" w:rsidP="00E46414">
            <w:pPr>
              <w:jc w:val="center"/>
              <w:rPr>
                <w:rFonts w:cstheme="minorHAnsi"/>
              </w:rPr>
            </w:pPr>
            <w:r>
              <w:rPr>
                <w:rFonts w:cstheme="minorHAnsi"/>
              </w:rPr>
              <w:t>0</w:t>
            </w:r>
          </w:p>
        </w:tc>
        <w:tc>
          <w:tcPr>
            <w:tcW w:w="683" w:type="dxa"/>
            <w:tcBorders>
              <w:left w:val="nil"/>
              <w:bottom w:val="single" w:sz="4" w:space="0" w:color="auto"/>
            </w:tcBorders>
            <w:vAlign w:val="center"/>
          </w:tcPr>
          <w:p w14:paraId="19E87806" w14:textId="10C6F5F5" w:rsidR="00E46414" w:rsidRDefault="00E46414" w:rsidP="00E46414">
            <w:pPr>
              <w:jc w:val="center"/>
              <w:rPr>
                <w:rFonts w:cstheme="minorHAnsi"/>
              </w:rPr>
            </w:pPr>
            <w:r>
              <w:rPr>
                <w:rFonts w:cstheme="minorHAnsi"/>
              </w:rPr>
              <w:t>0</w:t>
            </w:r>
          </w:p>
        </w:tc>
        <w:tc>
          <w:tcPr>
            <w:tcW w:w="1092" w:type="dxa"/>
            <w:tcBorders>
              <w:bottom w:val="single" w:sz="4" w:space="0" w:color="auto"/>
              <w:right w:val="nil"/>
            </w:tcBorders>
            <w:vAlign w:val="center"/>
          </w:tcPr>
          <w:p w14:paraId="06513182" w14:textId="3BD674EC" w:rsidR="00E46414" w:rsidRDefault="00E46414" w:rsidP="00E46414">
            <w:pPr>
              <w:jc w:val="center"/>
              <w:rPr>
                <w:rFonts w:cstheme="minorHAnsi"/>
              </w:rPr>
            </w:pPr>
            <w:r>
              <w:rPr>
                <w:rFonts w:cstheme="minorHAnsi"/>
              </w:rPr>
              <w:t>0</w:t>
            </w:r>
          </w:p>
        </w:tc>
        <w:tc>
          <w:tcPr>
            <w:tcW w:w="959" w:type="dxa"/>
            <w:tcBorders>
              <w:left w:val="nil"/>
              <w:bottom w:val="single" w:sz="4" w:space="0" w:color="auto"/>
              <w:right w:val="nil"/>
            </w:tcBorders>
            <w:vAlign w:val="center"/>
          </w:tcPr>
          <w:p w14:paraId="73E50BF5" w14:textId="2D504F10" w:rsidR="00E46414" w:rsidRDefault="00E46414" w:rsidP="00E46414">
            <w:pPr>
              <w:jc w:val="center"/>
              <w:rPr>
                <w:rFonts w:cstheme="minorHAnsi"/>
              </w:rPr>
            </w:pPr>
            <w:r>
              <w:rPr>
                <w:rFonts w:cstheme="minorHAnsi"/>
              </w:rPr>
              <w:t>0</w:t>
            </w:r>
          </w:p>
        </w:tc>
        <w:tc>
          <w:tcPr>
            <w:tcW w:w="683" w:type="dxa"/>
            <w:tcBorders>
              <w:left w:val="nil"/>
              <w:bottom w:val="single" w:sz="4" w:space="0" w:color="auto"/>
            </w:tcBorders>
            <w:vAlign w:val="center"/>
          </w:tcPr>
          <w:p w14:paraId="3508BE00" w14:textId="7CF5DDAB" w:rsidR="00E46414" w:rsidRDefault="00E46414" w:rsidP="00E46414">
            <w:pPr>
              <w:jc w:val="center"/>
              <w:rPr>
                <w:rFonts w:cstheme="minorHAnsi"/>
              </w:rPr>
            </w:pPr>
            <w:r>
              <w:rPr>
                <w:rFonts w:cstheme="minorHAnsi"/>
              </w:rPr>
              <w:t>0</w:t>
            </w:r>
          </w:p>
        </w:tc>
        <w:tc>
          <w:tcPr>
            <w:tcW w:w="1147" w:type="dxa"/>
            <w:vAlign w:val="center"/>
          </w:tcPr>
          <w:p w14:paraId="2B6DD38D" w14:textId="7F45E68C" w:rsidR="00E46414" w:rsidRDefault="00E46414" w:rsidP="00E46414">
            <w:pPr>
              <w:jc w:val="center"/>
              <w:rPr>
                <w:rFonts w:cstheme="minorHAnsi"/>
              </w:rPr>
            </w:pPr>
            <w:r>
              <w:rPr>
                <w:rFonts w:cstheme="minorHAnsi"/>
              </w:rPr>
              <w:t>0</w:t>
            </w:r>
          </w:p>
        </w:tc>
      </w:tr>
      <w:tr w:rsidR="00E46414" w14:paraId="2D0A9827" w14:textId="77777777" w:rsidTr="00E46414">
        <w:tc>
          <w:tcPr>
            <w:tcW w:w="1626" w:type="dxa"/>
          </w:tcPr>
          <w:p w14:paraId="02B7F9A8" w14:textId="39DEDD60" w:rsidR="00E46414" w:rsidRPr="00E46414" w:rsidRDefault="00E46414" w:rsidP="00E46414">
            <w:pPr>
              <w:rPr>
                <w:rFonts w:cstheme="minorHAnsi"/>
                <w:b/>
                <w:bCs/>
              </w:rPr>
            </w:pPr>
            <w:r w:rsidRPr="00E46414">
              <w:rPr>
                <w:rFonts w:cstheme="minorHAnsi"/>
                <w:b/>
                <w:bCs/>
              </w:rPr>
              <w:t>Loss of Social Trust</w:t>
            </w:r>
          </w:p>
        </w:tc>
        <w:tc>
          <w:tcPr>
            <w:tcW w:w="1092" w:type="dxa"/>
            <w:tcBorders>
              <w:right w:val="nil"/>
            </w:tcBorders>
            <w:vAlign w:val="center"/>
          </w:tcPr>
          <w:p w14:paraId="66F14372" w14:textId="37AA8BC3" w:rsidR="00E46414" w:rsidRDefault="00E46414" w:rsidP="00E46414">
            <w:pPr>
              <w:jc w:val="center"/>
              <w:rPr>
                <w:rFonts w:cstheme="minorHAnsi"/>
              </w:rPr>
            </w:pPr>
            <w:r>
              <w:rPr>
                <w:rFonts w:cstheme="minorHAnsi"/>
              </w:rPr>
              <w:t>0</w:t>
            </w:r>
          </w:p>
        </w:tc>
        <w:tc>
          <w:tcPr>
            <w:tcW w:w="959" w:type="dxa"/>
            <w:tcBorders>
              <w:left w:val="nil"/>
              <w:right w:val="nil"/>
            </w:tcBorders>
            <w:vAlign w:val="center"/>
          </w:tcPr>
          <w:p w14:paraId="50B56D11" w14:textId="24C077E8" w:rsidR="00E46414" w:rsidRDefault="00E46414" w:rsidP="00E46414">
            <w:pPr>
              <w:jc w:val="center"/>
              <w:rPr>
                <w:rFonts w:cstheme="minorHAnsi"/>
              </w:rPr>
            </w:pPr>
            <w:r>
              <w:rPr>
                <w:rFonts w:cstheme="minorHAnsi"/>
              </w:rPr>
              <w:t>0</w:t>
            </w:r>
          </w:p>
        </w:tc>
        <w:tc>
          <w:tcPr>
            <w:tcW w:w="683" w:type="dxa"/>
            <w:tcBorders>
              <w:left w:val="nil"/>
            </w:tcBorders>
            <w:vAlign w:val="center"/>
          </w:tcPr>
          <w:p w14:paraId="5B26114C" w14:textId="06C4BE60" w:rsidR="00E46414" w:rsidRDefault="00E46414" w:rsidP="00E46414">
            <w:pPr>
              <w:jc w:val="center"/>
              <w:rPr>
                <w:rFonts w:cstheme="minorHAnsi"/>
              </w:rPr>
            </w:pPr>
            <w:r>
              <w:rPr>
                <w:rFonts w:cstheme="minorHAnsi"/>
              </w:rPr>
              <w:t>0</w:t>
            </w:r>
          </w:p>
        </w:tc>
        <w:tc>
          <w:tcPr>
            <w:tcW w:w="1092" w:type="dxa"/>
            <w:tcBorders>
              <w:right w:val="nil"/>
            </w:tcBorders>
            <w:vAlign w:val="center"/>
          </w:tcPr>
          <w:p w14:paraId="5E726E91" w14:textId="44C81A1A" w:rsidR="00E46414" w:rsidRDefault="00E46414" w:rsidP="00E46414">
            <w:pPr>
              <w:jc w:val="center"/>
              <w:rPr>
                <w:rFonts w:cstheme="minorHAnsi"/>
              </w:rPr>
            </w:pPr>
            <w:r>
              <w:rPr>
                <w:rFonts w:cstheme="minorHAnsi"/>
              </w:rPr>
              <w:t>0</w:t>
            </w:r>
          </w:p>
        </w:tc>
        <w:tc>
          <w:tcPr>
            <w:tcW w:w="959" w:type="dxa"/>
            <w:tcBorders>
              <w:left w:val="nil"/>
              <w:right w:val="nil"/>
            </w:tcBorders>
            <w:vAlign w:val="center"/>
          </w:tcPr>
          <w:p w14:paraId="6708A856" w14:textId="4B9E3E3F" w:rsidR="00E46414" w:rsidRDefault="00E46414" w:rsidP="00E46414">
            <w:pPr>
              <w:jc w:val="center"/>
              <w:rPr>
                <w:rFonts w:cstheme="minorHAnsi"/>
              </w:rPr>
            </w:pPr>
            <w:r>
              <w:rPr>
                <w:rFonts w:cstheme="minorHAnsi"/>
              </w:rPr>
              <w:t>0</w:t>
            </w:r>
          </w:p>
        </w:tc>
        <w:tc>
          <w:tcPr>
            <w:tcW w:w="683" w:type="dxa"/>
            <w:tcBorders>
              <w:left w:val="nil"/>
            </w:tcBorders>
            <w:vAlign w:val="center"/>
          </w:tcPr>
          <w:p w14:paraId="522EC827" w14:textId="10C6D8D2" w:rsidR="00E46414" w:rsidRDefault="00E46414" w:rsidP="00E46414">
            <w:pPr>
              <w:jc w:val="center"/>
              <w:rPr>
                <w:rFonts w:cstheme="minorHAnsi"/>
              </w:rPr>
            </w:pPr>
            <w:r>
              <w:rPr>
                <w:rFonts w:cstheme="minorHAnsi"/>
              </w:rPr>
              <w:t>0</w:t>
            </w:r>
          </w:p>
        </w:tc>
        <w:tc>
          <w:tcPr>
            <w:tcW w:w="1092" w:type="dxa"/>
            <w:tcBorders>
              <w:right w:val="nil"/>
            </w:tcBorders>
            <w:vAlign w:val="center"/>
          </w:tcPr>
          <w:p w14:paraId="67C162FF" w14:textId="3778B347" w:rsidR="00E46414" w:rsidRDefault="00E46414" w:rsidP="00E46414">
            <w:pPr>
              <w:jc w:val="center"/>
              <w:rPr>
                <w:rFonts w:cstheme="minorHAnsi"/>
              </w:rPr>
            </w:pPr>
            <w:r>
              <w:rPr>
                <w:rFonts w:cstheme="minorHAnsi"/>
              </w:rPr>
              <w:t>0</w:t>
            </w:r>
          </w:p>
        </w:tc>
        <w:tc>
          <w:tcPr>
            <w:tcW w:w="959" w:type="dxa"/>
            <w:tcBorders>
              <w:left w:val="nil"/>
              <w:right w:val="nil"/>
            </w:tcBorders>
            <w:vAlign w:val="center"/>
          </w:tcPr>
          <w:p w14:paraId="00FFC0E2" w14:textId="2C826D1B" w:rsidR="00E46414" w:rsidRDefault="00E46414" w:rsidP="00E46414">
            <w:pPr>
              <w:jc w:val="center"/>
              <w:rPr>
                <w:rFonts w:cstheme="minorHAnsi"/>
              </w:rPr>
            </w:pPr>
            <w:r>
              <w:rPr>
                <w:rFonts w:cstheme="minorHAnsi"/>
              </w:rPr>
              <w:t>0</w:t>
            </w:r>
          </w:p>
        </w:tc>
        <w:tc>
          <w:tcPr>
            <w:tcW w:w="683" w:type="dxa"/>
            <w:tcBorders>
              <w:left w:val="nil"/>
            </w:tcBorders>
            <w:vAlign w:val="center"/>
          </w:tcPr>
          <w:p w14:paraId="6E975552" w14:textId="22A07522" w:rsidR="00E46414" w:rsidRDefault="00E46414" w:rsidP="00E46414">
            <w:pPr>
              <w:jc w:val="center"/>
              <w:rPr>
                <w:rFonts w:cstheme="minorHAnsi"/>
              </w:rPr>
            </w:pPr>
            <w:r>
              <w:rPr>
                <w:rFonts w:cstheme="minorHAnsi"/>
              </w:rPr>
              <w:t>0</w:t>
            </w:r>
          </w:p>
        </w:tc>
        <w:tc>
          <w:tcPr>
            <w:tcW w:w="1147" w:type="dxa"/>
            <w:vAlign w:val="center"/>
          </w:tcPr>
          <w:p w14:paraId="3EB125F9" w14:textId="00BA6868" w:rsidR="00E46414" w:rsidRDefault="00E46414" w:rsidP="00E46414">
            <w:pPr>
              <w:jc w:val="center"/>
              <w:rPr>
                <w:rFonts w:cstheme="minorHAnsi"/>
              </w:rPr>
            </w:pPr>
            <w:r>
              <w:rPr>
                <w:rFonts w:cstheme="minorHAnsi"/>
              </w:rPr>
              <w:t>0</w:t>
            </w:r>
          </w:p>
        </w:tc>
      </w:tr>
    </w:tbl>
    <w:p w14:paraId="573D2F38" w14:textId="77777777" w:rsidR="00CB6DD1" w:rsidRDefault="00CB6DD1">
      <w:pPr>
        <w:contextualSpacing/>
        <w:rPr>
          <w:rFonts w:cstheme="minorHAnsi"/>
        </w:rPr>
      </w:pPr>
    </w:p>
    <w:p w14:paraId="03DEF120" w14:textId="6362900D" w:rsidR="00E46414" w:rsidRPr="00920449" w:rsidRDefault="00E46414">
      <w:pPr>
        <w:contextualSpacing/>
        <w:rPr>
          <w:rFonts w:ascii="Graphik" w:hAnsi="Graphik" w:cstheme="minorHAnsi"/>
          <w:b/>
          <w:bCs/>
        </w:rPr>
      </w:pPr>
      <w:r w:rsidRPr="00920449">
        <w:rPr>
          <w:rFonts w:ascii="Graphik" w:hAnsi="Graphik" w:cstheme="minorHAnsi"/>
          <w:b/>
          <w:bCs/>
        </w:rPr>
        <w:t xml:space="preserve">Legend: </w:t>
      </w:r>
    </w:p>
    <w:p w14:paraId="6D76FA96" w14:textId="77777777" w:rsidR="00E46414" w:rsidRPr="00920449" w:rsidRDefault="00E46414" w:rsidP="00E46414">
      <w:pPr>
        <w:spacing w:line="240" w:lineRule="auto"/>
        <w:contextualSpacing/>
        <w:rPr>
          <w:rFonts w:ascii="Graphik" w:hAnsi="Graphik" w:cstheme="minorHAnsi"/>
        </w:rPr>
      </w:pPr>
      <w:r w:rsidRPr="00920449">
        <w:rPr>
          <w:rFonts w:ascii="Graphik" w:hAnsi="Graphik" w:cstheme="minorHAnsi"/>
        </w:rPr>
        <w:t>Rank “</w:t>
      </w:r>
      <w:r w:rsidRPr="00920449">
        <w:rPr>
          <w:rFonts w:ascii="Graphik" w:hAnsi="Graphik" w:cstheme="minorHAnsi"/>
          <w:i/>
          <w:iCs/>
        </w:rPr>
        <w:t>Likeliness</w:t>
      </w:r>
      <w:r w:rsidRPr="00920449">
        <w:rPr>
          <w:rFonts w:ascii="Graphik" w:hAnsi="Graphik" w:cstheme="minorHAnsi"/>
        </w:rPr>
        <w:t xml:space="preserve">” from </w:t>
      </w:r>
      <w:r w:rsidRPr="00920449">
        <w:rPr>
          <w:rFonts w:ascii="Graphik" w:hAnsi="Graphik" w:cstheme="minorHAnsi"/>
          <w:b/>
          <w:bCs/>
        </w:rPr>
        <w:t>1 (low) to 10 (high)</w:t>
      </w:r>
      <w:r w:rsidRPr="00920449">
        <w:rPr>
          <w:rFonts w:ascii="Graphik" w:hAnsi="Graphik" w:cstheme="minorHAnsi"/>
        </w:rPr>
        <w:t xml:space="preserve"> based on the highest score for any component</w:t>
      </w:r>
    </w:p>
    <w:p w14:paraId="3CE3BAE6" w14:textId="1ED97634" w:rsidR="00E46414" w:rsidRPr="00920449" w:rsidRDefault="00E46414" w:rsidP="00E46414">
      <w:pPr>
        <w:spacing w:line="240" w:lineRule="auto"/>
        <w:contextualSpacing/>
        <w:rPr>
          <w:rFonts w:ascii="Graphik" w:hAnsi="Graphik" w:cstheme="minorHAnsi"/>
        </w:rPr>
      </w:pPr>
      <w:r w:rsidRPr="00920449">
        <w:rPr>
          <w:rFonts w:ascii="Graphik" w:hAnsi="Graphik" w:cstheme="minorHAnsi"/>
        </w:rPr>
        <w:t>Rank “</w:t>
      </w:r>
      <w:r w:rsidRPr="00920449">
        <w:rPr>
          <w:rFonts w:ascii="Graphik" w:hAnsi="Graphik" w:cstheme="minorHAnsi"/>
          <w:i/>
          <w:iCs/>
        </w:rPr>
        <w:t>Serious</w:t>
      </w:r>
      <w:r w:rsidRPr="00920449">
        <w:rPr>
          <w:rFonts w:ascii="Graphik" w:hAnsi="Graphik" w:cstheme="minorHAnsi"/>
        </w:rPr>
        <w:t xml:space="preserve">” from </w:t>
      </w:r>
      <w:r w:rsidRPr="00920449">
        <w:rPr>
          <w:rFonts w:ascii="Graphik" w:hAnsi="Graphik" w:cstheme="minorHAnsi"/>
          <w:b/>
          <w:bCs/>
        </w:rPr>
        <w:t>1 (low) to 10 (high)</w:t>
      </w:r>
      <w:r w:rsidRPr="00920449">
        <w:rPr>
          <w:rFonts w:ascii="Graphik" w:hAnsi="Graphik" w:cstheme="minorHAnsi"/>
        </w:rPr>
        <w:t xml:space="preserve"> based on the highest score for any component </w:t>
      </w:r>
    </w:p>
    <w:p w14:paraId="02FDB2A5" w14:textId="77777777" w:rsidR="00CB6DD1" w:rsidRPr="00920449" w:rsidRDefault="00CB6DD1" w:rsidP="00E46414">
      <w:pPr>
        <w:contextualSpacing/>
        <w:rPr>
          <w:rFonts w:ascii="Graphik" w:hAnsi="Graphik" w:cstheme="minorHAnsi"/>
        </w:rPr>
      </w:pPr>
    </w:p>
    <w:p w14:paraId="0785F12F" w14:textId="2CCE5773" w:rsidR="00E46414" w:rsidRPr="00920449" w:rsidRDefault="00E46414" w:rsidP="00E46414">
      <w:pPr>
        <w:contextualSpacing/>
        <w:rPr>
          <w:rFonts w:ascii="Graphik" w:hAnsi="Graphik" w:cstheme="minorHAnsi"/>
          <w:b/>
          <w:bCs/>
        </w:rPr>
      </w:pPr>
      <w:r w:rsidRPr="00920449">
        <w:rPr>
          <w:rFonts w:ascii="Graphik" w:hAnsi="Graphik" w:cstheme="minorHAnsi"/>
          <w:b/>
          <w:bCs/>
        </w:rPr>
        <w:t xml:space="preserve">Aggregate </w:t>
      </w:r>
      <w:r w:rsidR="00C86E20" w:rsidRPr="00920449">
        <w:rPr>
          <w:rFonts w:ascii="Graphik" w:hAnsi="Graphik" w:cstheme="minorHAnsi"/>
          <w:b/>
          <w:bCs/>
        </w:rPr>
        <w:t>R</w:t>
      </w:r>
      <w:r w:rsidRPr="00920449">
        <w:rPr>
          <w:rFonts w:ascii="Graphik" w:hAnsi="Graphik" w:cstheme="minorHAnsi"/>
          <w:b/>
          <w:bCs/>
        </w:rPr>
        <w:t xml:space="preserve">isk </w:t>
      </w:r>
      <w:r w:rsidR="00C86E20" w:rsidRPr="00920449">
        <w:rPr>
          <w:rFonts w:ascii="Graphik" w:hAnsi="Graphik" w:cstheme="minorHAnsi"/>
          <w:b/>
          <w:bCs/>
        </w:rPr>
        <w:t>Rate</w:t>
      </w:r>
      <w:r w:rsidRPr="00920449">
        <w:rPr>
          <w:rFonts w:ascii="Graphik" w:hAnsi="Graphik" w:cstheme="minorHAnsi"/>
          <w:b/>
          <w:bCs/>
        </w:rPr>
        <w:t xml:space="preserve">: </w:t>
      </w:r>
    </w:p>
    <w:p w14:paraId="14C680C1" w14:textId="77777777" w:rsidR="00C86E20" w:rsidRPr="00920449" w:rsidRDefault="00C86E20" w:rsidP="00E46414">
      <w:pPr>
        <w:spacing w:line="240" w:lineRule="auto"/>
        <w:contextualSpacing/>
        <w:rPr>
          <w:rFonts w:ascii="Graphik" w:hAnsi="Graphik" w:cstheme="minorHAnsi"/>
        </w:rPr>
      </w:pPr>
      <w:r w:rsidRPr="00920449">
        <w:rPr>
          <w:rFonts w:ascii="Graphik" w:hAnsi="Graphik" w:cstheme="minorHAnsi"/>
        </w:rPr>
        <w:t>Highest score is 300</w:t>
      </w:r>
    </w:p>
    <w:p w14:paraId="4A8C9A49" w14:textId="77777777" w:rsidR="00C86E20" w:rsidRPr="00920449" w:rsidRDefault="00C86E20" w:rsidP="00E46414">
      <w:pPr>
        <w:spacing w:line="240" w:lineRule="auto"/>
        <w:contextualSpacing/>
        <w:rPr>
          <w:rFonts w:ascii="Graphik" w:hAnsi="Graphik" w:cstheme="minorHAnsi"/>
        </w:rPr>
      </w:pPr>
      <w:r w:rsidRPr="00920449">
        <w:rPr>
          <w:rFonts w:ascii="Graphik" w:hAnsi="Graphik" w:cstheme="minorHAnsi"/>
        </w:rPr>
        <w:t>Lowest score is 0</w:t>
      </w:r>
      <w:r w:rsidR="00E46414" w:rsidRPr="00920449">
        <w:rPr>
          <w:rFonts w:ascii="Graphik" w:hAnsi="Graphik" w:cstheme="minorHAnsi"/>
        </w:rPr>
        <w:t xml:space="preserve"> </w:t>
      </w:r>
    </w:p>
    <w:p w14:paraId="38E2CF4C" w14:textId="77777777" w:rsidR="00C86E20" w:rsidRDefault="00C86E20" w:rsidP="00E46414">
      <w:pPr>
        <w:spacing w:line="240" w:lineRule="auto"/>
        <w:contextualSpacing/>
        <w:rPr>
          <w:rFonts w:cstheme="minorHAnsi"/>
        </w:rPr>
      </w:pPr>
    </w:p>
    <w:p w14:paraId="54D348B6" w14:textId="77777777" w:rsidR="00CB6DD1" w:rsidRPr="00920449" w:rsidRDefault="00C048D6" w:rsidP="00920449">
      <w:pPr>
        <w:spacing w:line="240" w:lineRule="auto"/>
        <w:ind w:firstLine="432"/>
        <w:contextualSpacing/>
        <w:rPr>
          <w:rFonts w:ascii="Graphik" w:hAnsi="Graphik" w:cstheme="minorHAnsi"/>
        </w:rPr>
      </w:pPr>
      <w:r w:rsidRPr="00920449">
        <w:rPr>
          <w:rFonts w:ascii="Graphik" w:hAnsi="Graphik" w:cstheme="minorHAnsi"/>
        </w:rPr>
        <w:lastRenderedPageBreak/>
        <w:t xml:space="preserve">Using </w:t>
      </w:r>
      <w:r w:rsidR="00A52C69" w:rsidRPr="00920449">
        <w:rPr>
          <w:rFonts w:ascii="Graphik" w:hAnsi="Graphik" w:cstheme="minorHAnsi"/>
        </w:rPr>
        <w:t>a</w:t>
      </w:r>
      <w:r w:rsidRPr="00920449">
        <w:rPr>
          <w:rFonts w:ascii="Graphik" w:hAnsi="Graphik" w:cstheme="minorHAnsi"/>
        </w:rPr>
        <w:t xml:space="preserve"> risk assessment matrix</w:t>
      </w:r>
      <w:r w:rsidR="00A52C69" w:rsidRPr="00920449">
        <w:rPr>
          <w:rFonts w:ascii="Graphik" w:hAnsi="Graphik" w:cstheme="minorHAnsi"/>
        </w:rPr>
        <w:t xml:space="preserve"> like the one above</w:t>
      </w:r>
      <w:r w:rsidRPr="00920449">
        <w:rPr>
          <w:rFonts w:ascii="Graphik" w:hAnsi="Graphik" w:cstheme="minorHAnsi"/>
        </w:rPr>
        <w:t xml:space="preserve">, </w:t>
      </w:r>
      <w:r w:rsidR="00A52C69" w:rsidRPr="00920449">
        <w:rPr>
          <w:rFonts w:ascii="Graphik" w:hAnsi="Graphik" w:cstheme="minorHAnsi"/>
        </w:rPr>
        <w:t>it is possible to gauge the potential risks associated with any AI system quickly and easily, and then make decisions around how to mitigate these risk</w:t>
      </w:r>
      <w:r w:rsidR="00EE4CBF" w:rsidRPr="00920449">
        <w:rPr>
          <w:rFonts w:ascii="Graphik" w:hAnsi="Graphik" w:cstheme="minorHAnsi"/>
        </w:rPr>
        <w:t xml:space="preserve">s. Using such a matrix, </w:t>
      </w:r>
      <w:r w:rsidR="00F652CF" w:rsidRPr="00920449">
        <w:rPr>
          <w:rFonts w:ascii="Graphik" w:hAnsi="Graphik" w:cstheme="minorHAnsi"/>
        </w:rPr>
        <w:t xml:space="preserve">priority can also be given to assessing and </w:t>
      </w:r>
      <w:r w:rsidR="001318EC" w:rsidRPr="00920449">
        <w:rPr>
          <w:rFonts w:ascii="Graphik" w:hAnsi="Graphik" w:cstheme="minorHAnsi"/>
        </w:rPr>
        <w:t>managing</w:t>
      </w:r>
      <w:r w:rsidR="00F652CF" w:rsidRPr="00920449">
        <w:rPr>
          <w:rFonts w:ascii="Graphik" w:hAnsi="Graphik" w:cstheme="minorHAnsi"/>
        </w:rPr>
        <w:t xml:space="preserve"> those applications which stand to have the largest negative effect on the population, allowing </w:t>
      </w:r>
      <w:r w:rsidR="001318EC" w:rsidRPr="00920449">
        <w:rPr>
          <w:rFonts w:ascii="Graphik" w:hAnsi="Graphik" w:cstheme="minorHAnsi"/>
        </w:rPr>
        <w:t xml:space="preserve">regulators to maximize their resources and ensure their work has the biggest impact. </w:t>
      </w:r>
    </w:p>
    <w:p w14:paraId="3C280B24" w14:textId="77777777" w:rsidR="00CB6DD1" w:rsidRPr="00920449" w:rsidRDefault="00CB6DD1" w:rsidP="00920449">
      <w:pPr>
        <w:spacing w:line="240" w:lineRule="auto"/>
        <w:ind w:firstLine="432"/>
        <w:contextualSpacing/>
        <w:rPr>
          <w:rFonts w:ascii="Graphik" w:hAnsi="Graphik" w:cstheme="minorHAnsi"/>
        </w:rPr>
      </w:pPr>
    </w:p>
    <w:p w14:paraId="2C6EF91E" w14:textId="3C1CD629" w:rsidR="00310D78" w:rsidRPr="00920449" w:rsidRDefault="005E0483" w:rsidP="00920449">
      <w:pPr>
        <w:spacing w:line="240" w:lineRule="auto"/>
        <w:ind w:firstLine="432"/>
        <w:contextualSpacing/>
        <w:rPr>
          <w:rFonts w:ascii="Graphik" w:hAnsi="Graphik" w:cstheme="minorHAnsi"/>
        </w:rPr>
      </w:pPr>
      <w:r w:rsidRPr="00920449">
        <w:rPr>
          <w:rFonts w:ascii="Graphik" w:hAnsi="Graphik" w:cstheme="minorHAnsi"/>
        </w:rPr>
        <w:t xml:space="preserve">Furthermore, </w:t>
      </w:r>
      <w:r w:rsidR="00AE4EAD" w:rsidRPr="00920449">
        <w:rPr>
          <w:rFonts w:ascii="Graphik" w:hAnsi="Graphik" w:cstheme="minorHAnsi"/>
        </w:rPr>
        <w:t>algorithms are constantly changing, and their risk scores may also change as they become more widespread and interact with a larger percentage of the population. T</w:t>
      </w:r>
      <w:r w:rsidRPr="00920449">
        <w:rPr>
          <w:rFonts w:ascii="Graphik" w:hAnsi="Graphik" w:cstheme="minorHAnsi"/>
        </w:rPr>
        <w:t xml:space="preserve">he government should seek to implement a system to continuously reassess the risk associated with algorithms that are widely used. </w:t>
      </w:r>
      <w:r w:rsidR="00D112F6" w:rsidRPr="00920449">
        <w:rPr>
          <w:rFonts w:ascii="Graphik" w:hAnsi="Graphik" w:cstheme="minorHAnsi"/>
        </w:rPr>
        <w:t>An Ethics Committee</w:t>
      </w:r>
      <w:r w:rsidR="004C0ACA" w:rsidRPr="00920449">
        <w:rPr>
          <w:rFonts w:ascii="Graphik" w:hAnsi="Graphik" w:cstheme="minorHAnsi"/>
        </w:rPr>
        <w:t xml:space="preserve"> within government</w:t>
      </w:r>
      <w:r w:rsidR="00310D78" w:rsidRPr="00920449">
        <w:rPr>
          <w:rFonts w:ascii="Graphik" w:hAnsi="Graphik" w:cstheme="minorHAnsi"/>
        </w:rPr>
        <w:t xml:space="preserve"> should</w:t>
      </w:r>
      <w:r w:rsidR="00E5705A" w:rsidRPr="00920449">
        <w:rPr>
          <w:rFonts w:ascii="Graphik" w:hAnsi="Graphik" w:cstheme="minorHAnsi"/>
        </w:rPr>
        <w:t xml:space="preserve"> </w:t>
      </w:r>
      <w:r w:rsidR="004C0ACA" w:rsidRPr="00920449">
        <w:rPr>
          <w:rFonts w:ascii="Graphik" w:hAnsi="Graphik" w:cstheme="minorHAnsi"/>
        </w:rPr>
        <w:t xml:space="preserve">also </w:t>
      </w:r>
      <w:r w:rsidR="00E5705A" w:rsidRPr="00920449">
        <w:rPr>
          <w:rFonts w:ascii="Graphik" w:hAnsi="Graphik" w:cstheme="minorHAnsi"/>
        </w:rPr>
        <w:t>be established to oversee the continued monitoring of algorithms in the public domain</w:t>
      </w:r>
      <w:r w:rsidR="00310D78" w:rsidRPr="00920449">
        <w:rPr>
          <w:rFonts w:ascii="Graphik" w:hAnsi="Graphik" w:cstheme="minorHAnsi"/>
        </w:rPr>
        <w:t>, and this will be discussed more in the next section.</w:t>
      </w:r>
    </w:p>
    <w:p w14:paraId="171E6FA5" w14:textId="77777777" w:rsidR="00310D78" w:rsidRPr="00920449" w:rsidRDefault="00310D78" w:rsidP="00920449">
      <w:pPr>
        <w:spacing w:line="240" w:lineRule="auto"/>
        <w:ind w:firstLine="432"/>
        <w:contextualSpacing/>
        <w:rPr>
          <w:rFonts w:ascii="Graphik" w:hAnsi="Graphik" w:cstheme="minorHAnsi"/>
        </w:rPr>
      </w:pPr>
    </w:p>
    <w:p w14:paraId="7533D576" w14:textId="446C97D7" w:rsidR="00F81B63" w:rsidRDefault="004F01E1" w:rsidP="00920449">
      <w:pPr>
        <w:spacing w:line="240" w:lineRule="auto"/>
        <w:ind w:firstLine="432"/>
        <w:contextualSpacing/>
        <w:rPr>
          <w:rFonts w:cstheme="minorHAnsi"/>
        </w:rPr>
      </w:pPr>
      <w:r w:rsidRPr="00920449">
        <w:rPr>
          <w:rFonts w:ascii="Graphik" w:hAnsi="Graphik" w:cstheme="minorHAnsi"/>
        </w:rPr>
        <w:t xml:space="preserve">By assessing and continuously reassessing the risks associated with </w:t>
      </w:r>
      <w:r w:rsidR="009A45DF" w:rsidRPr="00920449">
        <w:rPr>
          <w:rFonts w:ascii="Graphik" w:hAnsi="Graphik" w:cstheme="minorHAnsi"/>
        </w:rPr>
        <w:t xml:space="preserve">these systems, while also remaining transparent in their processes and procedures, the government </w:t>
      </w:r>
      <w:r w:rsidR="006A2425" w:rsidRPr="00920449">
        <w:rPr>
          <w:rFonts w:ascii="Graphik" w:hAnsi="Graphik" w:cstheme="minorHAnsi"/>
        </w:rPr>
        <w:t>will instill trust in the public, allowing it to benefit greatly from the resulting automation.</w:t>
      </w:r>
      <w:r w:rsidR="00F81B63">
        <w:rPr>
          <w:rFonts w:cstheme="minorHAnsi"/>
        </w:rPr>
        <w:br w:type="page"/>
      </w:r>
    </w:p>
    <w:p w14:paraId="22B57CB6" w14:textId="0BE0FC55" w:rsidR="00184D09" w:rsidRPr="00920449" w:rsidRDefault="007C6CBB">
      <w:pPr>
        <w:rPr>
          <w:rFonts w:ascii="Graphik Semibold" w:hAnsi="Graphik Semibold" w:cstheme="minorHAnsi"/>
          <w:b/>
          <w:bCs/>
          <w:sz w:val="32"/>
          <w:szCs w:val="32"/>
        </w:rPr>
      </w:pPr>
      <w:r w:rsidRPr="00920449">
        <w:rPr>
          <w:rFonts w:ascii="Graphik Semibold" w:hAnsi="Graphik Semibold" w:cstheme="minorHAnsi"/>
          <w:b/>
          <w:bCs/>
          <w:sz w:val="32"/>
          <w:szCs w:val="32"/>
        </w:rPr>
        <w:lastRenderedPageBreak/>
        <w:t>Inclusive AI</w:t>
      </w:r>
      <w:r w:rsidR="00E54120" w:rsidRPr="00920449">
        <w:rPr>
          <w:rFonts w:ascii="Graphik Semibold" w:hAnsi="Graphik Semibold" w:cstheme="minorHAnsi"/>
          <w:b/>
          <w:bCs/>
          <w:sz w:val="32"/>
          <w:szCs w:val="32"/>
        </w:rPr>
        <w:t xml:space="preserve"> for All</w:t>
      </w:r>
    </w:p>
    <w:p w14:paraId="2CAC4918" w14:textId="72E343F8" w:rsidR="00907BF1" w:rsidRPr="00920449" w:rsidRDefault="009A4136" w:rsidP="00920449">
      <w:pPr>
        <w:ind w:firstLine="432"/>
        <w:rPr>
          <w:rFonts w:ascii="Graphik" w:hAnsi="Graphik" w:cstheme="minorHAnsi"/>
        </w:rPr>
      </w:pPr>
      <w:r w:rsidRPr="00920449">
        <w:rPr>
          <w:rFonts w:ascii="Graphik" w:hAnsi="Graphik" w:cstheme="minorHAnsi"/>
        </w:rPr>
        <w:t xml:space="preserve">The </w:t>
      </w:r>
      <w:r w:rsidR="00C048D6" w:rsidRPr="00920449">
        <w:rPr>
          <w:rFonts w:ascii="Graphik" w:hAnsi="Graphik" w:cstheme="minorHAnsi"/>
        </w:rPr>
        <w:t>biggest question anyone must ask when</w:t>
      </w:r>
      <w:r w:rsidR="00E97AA5" w:rsidRPr="00920449">
        <w:rPr>
          <w:rFonts w:ascii="Graphik" w:hAnsi="Graphik" w:cstheme="minorHAnsi"/>
        </w:rPr>
        <w:t xml:space="preserve"> </w:t>
      </w:r>
      <w:r w:rsidR="00906643" w:rsidRPr="00920449">
        <w:rPr>
          <w:rFonts w:ascii="Graphik" w:hAnsi="Graphik" w:cstheme="minorHAnsi"/>
        </w:rPr>
        <w:t xml:space="preserve">assessing </w:t>
      </w:r>
      <w:r w:rsidR="00E97AA5" w:rsidRPr="00920449">
        <w:rPr>
          <w:rFonts w:ascii="Graphik" w:hAnsi="Graphik" w:cstheme="minorHAnsi"/>
        </w:rPr>
        <w:t>automat</w:t>
      </w:r>
      <w:r w:rsidR="00906643" w:rsidRPr="00920449">
        <w:rPr>
          <w:rFonts w:ascii="Graphik" w:hAnsi="Graphik" w:cstheme="minorHAnsi"/>
        </w:rPr>
        <w:t>ed</w:t>
      </w:r>
      <w:r w:rsidR="00E97AA5" w:rsidRPr="00920449">
        <w:rPr>
          <w:rFonts w:ascii="Graphik" w:hAnsi="Graphik" w:cstheme="minorHAnsi"/>
        </w:rPr>
        <w:t xml:space="preserve"> </w:t>
      </w:r>
      <w:r w:rsidR="00906643" w:rsidRPr="00920449">
        <w:rPr>
          <w:rFonts w:ascii="Graphik" w:hAnsi="Graphik" w:cstheme="minorHAnsi"/>
        </w:rPr>
        <w:t>systems</w:t>
      </w:r>
      <w:r w:rsidR="00E97AA5" w:rsidRPr="00920449">
        <w:rPr>
          <w:rFonts w:ascii="Graphik" w:hAnsi="Graphik" w:cstheme="minorHAnsi"/>
        </w:rPr>
        <w:t xml:space="preserve"> is w</w:t>
      </w:r>
      <w:r w:rsidR="00906643" w:rsidRPr="00920449">
        <w:rPr>
          <w:rFonts w:ascii="Graphik" w:hAnsi="Graphik" w:cstheme="minorHAnsi"/>
        </w:rPr>
        <w:t xml:space="preserve">hat happens </w:t>
      </w:r>
      <w:r w:rsidR="003A4384" w:rsidRPr="00920449">
        <w:rPr>
          <w:rFonts w:ascii="Graphik" w:hAnsi="Graphik" w:cstheme="minorHAnsi"/>
        </w:rPr>
        <w:t>if its decision</w:t>
      </w:r>
      <w:r w:rsidR="004C0ACA" w:rsidRPr="00920449">
        <w:rPr>
          <w:rFonts w:ascii="Graphik" w:hAnsi="Graphik" w:cstheme="minorHAnsi"/>
        </w:rPr>
        <w:t xml:space="preserve"> outcomes</w:t>
      </w:r>
      <w:r w:rsidR="003A4384" w:rsidRPr="00920449">
        <w:rPr>
          <w:rFonts w:ascii="Graphik" w:hAnsi="Graphik" w:cstheme="minorHAnsi"/>
        </w:rPr>
        <w:t xml:space="preserve"> turn out to be incorrect or even unlawful? </w:t>
      </w:r>
      <w:r w:rsidR="0016641D" w:rsidRPr="00920449">
        <w:rPr>
          <w:rFonts w:ascii="Graphik" w:hAnsi="Graphik" w:cstheme="minorHAnsi"/>
        </w:rPr>
        <w:t>The potential fall</w:t>
      </w:r>
      <w:r w:rsidR="00437BE6" w:rsidRPr="00920449">
        <w:rPr>
          <w:rFonts w:ascii="Graphik" w:hAnsi="Graphik" w:cstheme="minorHAnsi"/>
        </w:rPr>
        <w:t xml:space="preserve">out for both the </w:t>
      </w:r>
      <w:r w:rsidR="004C0ACA" w:rsidRPr="00920449">
        <w:rPr>
          <w:rFonts w:ascii="Graphik" w:hAnsi="Graphik" w:cstheme="minorHAnsi"/>
        </w:rPr>
        <w:t xml:space="preserve">government </w:t>
      </w:r>
      <w:r w:rsidR="00437BE6" w:rsidRPr="00920449">
        <w:rPr>
          <w:rFonts w:ascii="Graphik" w:hAnsi="Graphik" w:cstheme="minorHAnsi"/>
        </w:rPr>
        <w:t xml:space="preserve">and its </w:t>
      </w:r>
      <w:r w:rsidR="004C0ACA" w:rsidRPr="00920449">
        <w:rPr>
          <w:rFonts w:ascii="Graphik" w:hAnsi="Graphik" w:cstheme="minorHAnsi"/>
        </w:rPr>
        <w:t>citizens</w:t>
      </w:r>
      <w:r w:rsidR="00437BE6" w:rsidRPr="00920449">
        <w:rPr>
          <w:rFonts w:ascii="Graphik" w:hAnsi="Graphik" w:cstheme="minorHAnsi"/>
        </w:rPr>
        <w:t xml:space="preserve"> could be</w:t>
      </w:r>
      <w:r w:rsidR="00AC1B4C" w:rsidRPr="00920449">
        <w:rPr>
          <w:rFonts w:ascii="Graphik" w:hAnsi="Graphik" w:cstheme="minorHAnsi"/>
        </w:rPr>
        <w:t xml:space="preserve"> </w:t>
      </w:r>
      <w:r w:rsidR="007C6CBB" w:rsidRPr="00920449">
        <w:rPr>
          <w:rFonts w:ascii="Graphik" w:hAnsi="Graphik" w:cstheme="minorHAnsi"/>
        </w:rPr>
        <w:t>immense</w:t>
      </w:r>
      <w:r w:rsidR="00AC1B4C" w:rsidRPr="00920449">
        <w:rPr>
          <w:rFonts w:ascii="Graphik" w:hAnsi="Graphik" w:cstheme="minorHAnsi"/>
        </w:rPr>
        <w:t xml:space="preserve">. And what about </w:t>
      </w:r>
      <w:r w:rsidR="005476B0" w:rsidRPr="00920449">
        <w:rPr>
          <w:rFonts w:ascii="Graphik" w:hAnsi="Graphik" w:cstheme="minorHAnsi"/>
        </w:rPr>
        <w:t xml:space="preserve">other unintended consequences of its decisions? </w:t>
      </w:r>
    </w:p>
    <w:p w14:paraId="352C5381" w14:textId="346D0474" w:rsidR="008D420C" w:rsidRPr="00920449" w:rsidRDefault="005476B0" w:rsidP="00920449">
      <w:pPr>
        <w:ind w:firstLine="432"/>
        <w:rPr>
          <w:rFonts w:ascii="Graphik" w:hAnsi="Graphik" w:cstheme="minorHAnsi"/>
        </w:rPr>
      </w:pPr>
      <w:r w:rsidRPr="00920449">
        <w:rPr>
          <w:rFonts w:ascii="Graphik" w:hAnsi="Graphik" w:cstheme="minorHAnsi"/>
        </w:rPr>
        <w:t>AI has already shown it can be biased in ways that weren’t anticipated and can be harmful to certain groups that interact with it. Amazon, for instance, had to scrap its AI-based recruiting tool that appeared to show bias</w:t>
      </w:r>
      <w:r w:rsidR="00F129C1" w:rsidRPr="00920449">
        <w:rPr>
          <w:rFonts w:ascii="Graphik" w:hAnsi="Graphik" w:cstheme="minorHAnsi"/>
        </w:rPr>
        <w:t xml:space="preserve"> against women. </w:t>
      </w:r>
      <w:r w:rsidR="006447B5" w:rsidRPr="00920449">
        <w:rPr>
          <w:rFonts w:ascii="Graphik" w:hAnsi="Graphik" w:cstheme="minorHAnsi"/>
        </w:rPr>
        <w:t>So the age-old question remains:</w:t>
      </w:r>
      <w:r w:rsidR="00F129C1" w:rsidRPr="00920449">
        <w:rPr>
          <w:rFonts w:ascii="Graphik" w:hAnsi="Graphik" w:cstheme="minorHAnsi"/>
        </w:rPr>
        <w:t xml:space="preserve"> how does a human know when to intervene in a process driven </w:t>
      </w:r>
      <w:r w:rsidR="008D420C" w:rsidRPr="00920449">
        <w:rPr>
          <w:rFonts w:ascii="Graphik" w:hAnsi="Graphik" w:cstheme="minorHAnsi"/>
        </w:rPr>
        <w:t>by a machine?</w:t>
      </w:r>
    </w:p>
    <w:p w14:paraId="2BED2B3B" w14:textId="77777777" w:rsidR="007B0595" w:rsidRPr="00920449" w:rsidRDefault="008D420C" w:rsidP="00920449">
      <w:pPr>
        <w:ind w:firstLine="432"/>
        <w:rPr>
          <w:rFonts w:ascii="Graphik" w:hAnsi="Graphik" w:cstheme="minorHAnsi"/>
        </w:rPr>
      </w:pPr>
      <w:r w:rsidRPr="00920449">
        <w:rPr>
          <w:rFonts w:ascii="Graphik" w:hAnsi="Graphik" w:cstheme="minorHAnsi"/>
        </w:rPr>
        <w:t xml:space="preserve">In part, this relates back to the person’s understanding of </w:t>
      </w:r>
      <w:r w:rsidR="006447B5" w:rsidRPr="00920449">
        <w:rPr>
          <w:rFonts w:ascii="Graphik" w:hAnsi="Graphik" w:cstheme="minorHAnsi"/>
        </w:rPr>
        <w:t xml:space="preserve">how the machine is actually making its decisions, </w:t>
      </w:r>
      <w:r w:rsidR="00F514A8" w:rsidRPr="00920449">
        <w:rPr>
          <w:rFonts w:ascii="Graphik" w:hAnsi="Graphik" w:cstheme="minorHAnsi"/>
        </w:rPr>
        <w:t>as</w:t>
      </w:r>
      <w:r w:rsidR="009A09E5" w:rsidRPr="00920449">
        <w:rPr>
          <w:rFonts w:ascii="Graphik" w:hAnsi="Graphik" w:cstheme="minorHAnsi"/>
        </w:rPr>
        <w:t xml:space="preserve"> </w:t>
      </w:r>
      <w:r w:rsidR="00DE5CD3" w:rsidRPr="00920449">
        <w:rPr>
          <w:rFonts w:ascii="Graphik" w:hAnsi="Graphik" w:cstheme="minorHAnsi"/>
        </w:rPr>
        <w:t xml:space="preserve">was discussed previously. </w:t>
      </w:r>
      <w:r w:rsidR="00CC09C1" w:rsidRPr="00920449">
        <w:rPr>
          <w:rFonts w:ascii="Graphik" w:hAnsi="Graphik" w:cstheme="minorHAnsi"/>
        </w:rPr>
        <w:t>However, it's not just about establishing the appropriate governance structures. It’s also important to translate those ethical and legal frameworks into statistical concepts that can be unambiguously represented in software.</w:t>
      </w:r>
      <w:r w:rsidR="00184D09" w:rsidRPr="00920449">
        <w:rPr>
          <w:rFonts w:ascii="Graphik" w:hAnsi="Graphik" w:cstheme="minorHAnsi"/>
        </w:rPr>
        <w:t xml:space="preserve"> </w:t>
      </w:r>
    </w:p>
    <w:p w14:paraId="771101FD" w14:textId="0771CD0F" w:rsidR="00542C25" w:rsidRPr="00920449" w:rsidRDefault="00175BB0" w:rsidP="00920449">
      <w:pPr>
        <w:ind w:firstLine="432"/>
        <w:rPr>
          <w:rFonts w:ascii="Graphik" w:hAnsi="Graphik" w:cstheme="minorHAnsi"/>
        </w:rPr>
      </w:pPr>
      <w:r w:rsidRPr="00920449">
        <w:rPr>
          <w:rFonts w:ascii="Graphik" w:hAnsi="Graphik" w:cstheme="minorHAnsi"/>
        </w:rPr>
        <w:t xml:space="preserve">To do so, considerations around the potential ethical consequences of AI </w:t>
      </w:r>
      <w:r w:rsidR="003E4F02" w:rsidRPr="00920449">
        <w:rPr>
          <w:rFonts w:ascii="Graphik" w:hAnsi="Graphik" w:cstheme="minorHAnsi"/>
        </w:rPr>
        <w:t>must be built into core values and a robust compli</w:t>
      </w:r>
      <w:r w:rsidR="00DC4C22" w:rsidRPr="00920449">
        <w:rPr>
          <w:rFonts w:ascii="Graphik" w:hAnsi="Graphik" w:cstheme="minorHAnsi"/>
        </w:rPr>
        <w:t xml:space="preserve">ance process should be established. </w:t>
      </w:r>
      <w:r w:rsidR="0063234B" w:rsidRPr="00920449">
        <w:rPr>
          <w:rFonts w:ascii="Graphik" w:hAnsi="Graphik" w:cstheme="minorHAnsi"/>
        </w:rPr>
        <w:t xml:space="preserve">We program algorithms to give us exactly what we ask for, and we shouldn’t </w:t>
      </w:r>
      <w:r w:rsidR="00FF2677" w:rsidRPr="00920449">
        <w:rPr>
          <w:rFonts w:ascii="Graphik" w:hAnsi="Graphik" w:cstheme="minorHAnsi"/>
        </w:rPr>
        <w:t xml:space="preserve">be surprised when they do. The problem is that simple algorithms treat all data as </w:t>
      </w:r>
      <w:r w:rsidR="000863A7" w:rsidRPr="00920449">
        <w:rPr>
          <w:rFonts w:ascii="Graphik" w:hAnsi="Graphik" w:cstheme="minorHAnsi"/>
        </w:rPr>
        <w:t>absolute</w:t>
      </w:r>
      <w:r w:rsidR="00FF2677" w:rsidRPr="00920449">
        <w:rPr>
          <w:rFonts w:ascii="Graphik" w:hAnsi="Graphik" w:cstheme="minorHAnsi"/>
        </w:rPr>
        <w:t xml:space="preserve">, </w:t>
      </w:r>
      <w:r w:rsidR="0022617E" w:rsidRPr="00920449">
        <w:rPr>
          <w:rFonts w:ascii="Graphik" w:hAnsi="Graphik" w:cstheme="minorHAnsi"/>
        </w:rPr>
        <w:t>excluding contextual data that often gives the information meaning.</w:t>
      </w:r>
      <w:r w:rsidR="000C0F6E" w:rsidRPr="00920449">
        <w:rPr>
          <w:rFonts w:ascii="Graphik" w:hAnsi="Graphik" w:cstheme="minorHAnsi"/>
        </w:rPr>
        <w:t xml:space="preserve"> Because of this, AI can </w:t>
      </w:r>
      <w:r w:rsidR="003F1DDB" w:rsidRPr="00920449">
        <w:rPr>
          <w:rFonts w:ascii="Graphik" w:hAnsi="Graphik" w:cstheme="minorHAnsi"/>
        </w:rPr>
        <w:t>sow the seeds for systemic discrimination, leading autonomous systems to make decisions that unfairly disadvantage certain groups</w:t>
      </w:r>
      <w:r w:rsidR="007B0595" w:rsidRPr="00920449">
        <w:rPr>
          <w:rFonts w:ascii="Graphik" w:hAnsi="Graphik" w:cstheme="minorHAnsi"/>
        </w:rPr>
        <w:t xml:space="preserve">. This </w:t>
      </w:r>
      <w:r w:rsidR="00FB27B7" w:rsidRPr="00920449">
        <w:rPr>
          <w:rFonts w:ascii="Graphik" w:hAnsi="Graphik" w:cstheme="minorHAnsi"/>
        </w:rPr>
        <w:t>phenomenon</w:t>
      </w:r>
      <w:r w:rsidR="00EA2C8F" w:rsidRPr="00920449">
        <w:rPr>
          <w:rFonts w:ascii="Graphik" w:hAnsi="Graphik" w:cstheme="minorHAnsi"/>
        </w:rPr>
        <w:t xml:space="preserve"> </w:t>
      </w:r>
      <w:r w:rsidR="00FB27B7" w:rsidRPr="00920449">
        <w:rPr>
          <w:rFonts w:ascii="Graphik" w:hAnsi="Graphik" w:cstheme="minorHAnsi"/>
        </w:rPr>
        <w:t xml:space="preserve">is only exacerbated by the training process, which </w:t>
      </w:r>
      <w:r w:rsidR="00E165D4" w:rsidRPr="00920449">
        <w:rPr>
          <w:rFonts w:ascii="Graphik" w:hAnsi="Graphik" w:cstheme="minorHAnsi"/>
        </w:rPr>
        <w:t>propagates and often amplifies</w:t>
      </w:r>
      <w:r w:rsidR="00EA2C8F" w:rsidRPr="00920449">
        <w:rPr>
          <w:rFonts w:ascii="Graphik" w:hAnsi="Graphik" w:cstheme="minorHAnsi"/>
        </w:rPr>
        <w:t xml:space="preserve"> any biases that are present in the data. The only way to combat this is by identifying and eliminating unconscious bias in the data before AI interacts with i</w:t>
      </w:r>
      <w:r w:rsidR="00E165D4" w:rsidRPr="00920449">
        <w:rPr>
          <w:rFonts w:ascii="Graphik" w:hAnsi="Graphik" w:cstheme="minorHAnsi"/>
        </w:rPr>
        <w:t>t</w:t>
      </w:r>
      <w:r w:rsidR="00EA2C8F" w:rsidRPr="00920449">
        <w:rPr>
          <w:rFonts w:ascii="Graphik" w:hAnsi="Graphik" w:cstheme="minorHAnsi"/>
        </w:rPr>
        <w:t xml:space="preserve">. </w:t>
      </w:r>
    </w:p>
    <w:p w14:paraId="6CE86982" w14:textId="22FA183D" w:rsidR="00EA2C8F" w:rsidRPr="00920449" w:rsidRDefault="00EA2C8F" w:rsidP="00920449">
      <w:pPr>
        <w:ind w:firstLine="432"/>
        <w:rPr>
          <w:rFonts w:ascii="Graphik" w:hAnsi="Graphik" w:cstheme="minorHAnsi"/>
        </w:rPr>
      </w:pPr>
      <w:r w:rsidRPr="00920449">
        <w:rPr>
          <w:rFonts w:ascii="Graphik" w:hAnsi="Graphik" w:cstheme="minorHAnsi"/>
        </w:rPr>
        <w:t xml:space="preserve">Because this issue is so prevalent, </w:t>
      </w:r>
      <w:hyperlink r:id="rId31" w:history="1">
        <w:r w:rsidRPr="00920449">
          <w:rPr>
            <w:rStyle w:val="Hyperlink"/>
            <w:rFonts w:ascii="Graphik" w:hAnsi="Graphik" w:cstheme="minorHAnsi"/>
          </w:rPr>
          <w:t xml:space="preserve">Accenture has developed a tool to help </w:t>
        </w:r>
        <w:r w:rsidR="004C3799" w:rsidRPr="00920449">
          <w:rPr>
            <w:rStyle w:val="Hyperlink"/>
            <w:rFonts w:ascii="Graphik" w:hAnsi="Graphik" w:cstheme="minorHAnsi"/>
          </w:rPr>
          <w:t xml:space="preserve">pinpoint </w:t>
        </w:r>
        <w:r w:rsidR="00D3755F" w:rsidRPr="00920449">
          <w:rPr>
            <w:rStyle w:val="Hyperlink"/>
            <w:rFonts w:ascii="Graphik" w:hAnsi="Graphik" w:cstheme="minorHAnsi"/>
          </w:rPr>
          <w:t>and avoid sources of bias in datasets</w:t>
        </w:r>
      </w:hyperlink>
      <w:r w:rsidR="00D3755F" w:rsidRPr="00920449">
        <w:rPr>
          <w:rFonts w:ascii="Graphik" w:hAnsi="Graphik" w:cstheme="minorHAnsi"/>
        </w:rPr>
        <w:t>, effectively making it easier to raise AI systems well. For the same reasons, we test all our solutions extensively and change our own datasets and algorithms whenever necessary.</w:t>
      </w:r>
    </w:p>
    <w:p w14:paraId="2368A5C1" w14:textId="405A5B72" w:rsidR="00FD5709" w:rsidRPr="00920449" w:rsidRDefault="00E2211E" w:rsidP="00920449">
      <w:pPr>
        <w:ind w:firstLine="432"/>
        <w:rPr>
          <w:rFonts w:ascii="Graphik" w:hAnsi="Graphik" w:cstheme="minorHAnsi"/>
        </w:rPr>
      </w:pPr>
      <w:r w:rsidRPr="00920449">
        <w:rPr>
          <w:rFonts w:ascii="Graphik" w:hAnsi="Graphik" w:cstheme="minorHAnsi"/>
        </w:rPr>
        <w:t xml:space="preserve">We also recommend that </w:t>
      </w:r>
      <w:r w:rsidR="00635FFA" w:rsidRPr="00920449">
        <w:rPr>
          <w:rFonts w:ascii="Graphik" w:hAnsi="Graphik" w:cstheme="minorHAnsi"/>
        </w:rPr>
        <w:t>all organizations build Data and AI Ethics committees to ensure they</w:t>
      </w:r>
      <w:r w:rsidR="00364263" w:rsidRPr="00920449">
        <w:rPr>
          <w:rFonts w:ascii="Graphik" w:hAnsi="Graphik" w:cstheme="minorHAnsi"/>
        </w:rPr>
        <w:t xml:space="preserve"> are using AI responsibly in their work</w:t>
      </w:r>
      <w:r w:rsidR="0030620D" w:rsidRPr="00920449">
        <w:rPr>
          <w:rFonts w:ascii="Graphik" w:hAnsi="Graphik" w:cstheme="minorHAnsi"/>
        </w:rPr>
        <w:t xml:space="preserve">, and </w:t>
      </w:r>
      <w:hyperlink r:id="rId32" w:history="1">
        <w:r w:rsidR="0030620D" w:rsidRPr="00920449">
          <w:rPr>
            <w:rStyle w:val="Hyperlink"/>
            <w:rFonts w:ascii="Graphik" w:hAnsi="Graphik" w:cstheme="minorHAnsi"/>
          </w:rPr>
          <w:t xml:space="preserve">have </w:t>
        </w:r>
        <w:r w:rsidR="00D54007" w:rsidRPr="00920449">
          <w:rPr>
            <w:rStyle w:val="Hyperlink"/>
            <w:rFonts w:ascii="Graphik" w:hAnsi="Graphik" w:cstheme="minorHAnsi"/>
          </w:rPr>
          <w:t>created a roadmap for ethics oversight in AI</w:t>
        </w:r>
      </w:hyperlink>
      <w:r w:rsidR="00364263" w:rsidRPr="00920449">
        <w:rPr>
          <w:rFonts w:ascii="Graphik" w:hAnsi="Graphik" w:cstheme="minorHAnsi"/>
        </w:rPr>
        <w:t>. After all, not using people’s information illegally is the minimum responsibility for organizations, and it will not be enough to sustain trust, manage risk or be responsive to stakeholder expectations.</w:t>
      </w:r>
      <w:r w:rsidR="00BC1569" w:rsidRPr="00920449">
        <w:rPr>
          <w:rFonts w:ascii="Graphik" w:hAnsi="Graphik" w:cstheme="minorHAnsi"/>
        </w:rPr>
        <w:t xml:space="preserve"> Such</w:t>
      </w:r>
      <w:r w:rsidR="00852AA4" w:rsidRPr="00920449">
        <w:rPr>
          <w:rFonts w:ascii="Graphik" w:hAnsi="Graphik" w:cstheme="minorHAnsi"/>
        </w:rPr>
        <w:t xml:space="preserve"> expectations should also be extended to government, and these committees should consider the voices from both industry, </w:t>
      </w:r>
      <w:r w:rsidR="0030620D" w:rsidRPr="00920449">
        <w:rPr>
          <w:rFonts w:ascii="Graphik" w:hAnsi="Graphik" w:cstheme="minorHAnsi"/>
        </w:rPr>
        <w:t xml:space="preserve">academia, and the communities that they serve. </w:t>
      </w:r>
      <w:r w:rsidR="006B19A9" w:rsidRPr="00920449">
        <w:rPr>
          <w:rFonts w:ascii="Graphik" w:hAnsi="Graphik" w:cstheme="minorHAnsi"/>
        </w:rPr>
        <w:t>In doing so, they</w:t>
      </w:r>
      <w:r w:rsidR="006711F8" w:rsidRPr="00920449">
        <w:rPr>
          <w:rFonts w:ascii="Graphik" w:hAnsi="Graphik" w:cstheme="minorHAnsi"/>
        </w:rPr>
        <w:t xml:space="preserve"> can </w:t>
      </w:r>
      <w:r w:rsidR="006B19A9" w:rsidRPr="00920449">
        <w:rPr>
          <w:rFonts w:ascii="Graphik" w:hAnsi="Graphik" w:cstheme="minorHAnsi"/>
        </w:rPr>
        <w:t>provide</w:t>
      </w:r>
      <w:r w:rsidR="006711F8" w:rsidRPr="00920449">
        <w:rPr>
          <w:rFonts w:ascii="Graphik" w:hAnsi="Graphik" w:cstheme="minorHAnsi"/>
        </w:rPr>
        <w:t xml:space="preserve"> oversight </w:t>
      </w:r>
      <w:r w:rsidR="006B19A9" w:rsidRPr="00920449">
        <w:rPr>
          <w:rFonts w:ascii="Graphik" w:hAnsi="Graphik" w:cstheme="minorHAnsi"/>
        </w:rPr>
        <w:t xml:space="preserve">from a variety of perspectives, helping </w:t>
      </w:r>
      <w:r w:rsidR="006711F8" w:rsidRPr="00920449">
        <w:rPr>
          <w:rFonts w:ascii="Graphik" w:hAnsi="Graphik" w:cstheme="minorHAnsi"/>
        </w:rPr>
        <w:t>to</w:t>
      </w:r>
      <w:r w:rsidR="006B19A9" w:rsidRPr="00920449">
        <w:rPr>
          <w:rFonts w:ascii="Graphik" w:hAnsi="Graphik" w:cstheme="minorHAnsi"/>
        </w:rPr>
        <w:t xml:space="preserve"> propose legislative changes that will </w:t>
      </w:r>
      <w:r w:rsidR="00D82E56" w:rsidRPr="00920449">
        <w:rPr>
          <w:rFonts w:ascii="Graphik" w:hAnsi="Graphik" w:cstheme="minorHAnsi"/>
        </w:rPr>
        <w:t>better regulate</w:t>
      </w:r>
      <w:r w:rsidR="006711F8" w:rsidRPr="00920449">
        <w:rPr>
          <w:rFonts w:ascii="Graphik" w:hAnsi="Graphik" w:cstheme="minorHAnsi"/>
        </w:rPr>
        <w:t xml:space="preserve"> AI use in the </w:t>
      </w:r>
      <w:r w:rsidR="00E165D4" w:rsidRPr="00920449">
        <w:rPr>
          <w:rFonts w:ascii="Graphik" w:hAnsi="Graphik" w:cstheme="minorHAnsi"/>
        </w:rPr>
        <w:t>province</w:t>
      </w:r>
      <w:r w:rsidR="00D82E56" w:rsidRPr="00920449">
        <w:rPr>
          <w:rFonts w:ascii="Graphik" w:hAnsi="Graphik" w:cstheme="minorHAnsi"/>
        </w:rPr>
        <w:t>.</w:t>
      </w:r>
      <w:r w:rsidR="00E165D4" w:rsidRPr="00920449">
        <w:rPr>
          <w:rFonts w:ascii="Graphik" w:hAnsi="Graphik" w:cstheme="minorHAnsi"/>
        </w:rPr>
        <w:t xml:space="preserve"> </w:t>
      </w:r>
      <w:r w:rsidR="00D82E56" w:rsidRPr="00920449">
        <w:rPr>
          <w:rFonts w:ascii="Graphik" w:hAnsi="Graphik" w:cstheme="minorHAnsi"/>
        </w:rPr>
        <w:t>They</w:t>
      </w:r>
      <w:r w:rsidR="006711F8" w:rsidRPr="00920449">
        <w:rPr>
          <w:rFonts w:ascii="Graphik" w:hAnsi="Graphik" w:cstheme="minorHAnsi"/>
        </w:rPr>
        <w:t xml:space="preserve"> may </w:t>
      </w:r>
      <w:r w:rsidR="00D82E56" w:rsidRPr="00920449">
        <w:rPr>
          <w:rFonts w:ascii="Graphik" w:hAnsi="Graphik" w:cstheme="minorHAnsi"/>
        </w:rPr>
        <w:t xml:space="preserve">also </w:t>
      </w:r>
      <w:r w:rsidR="000D3293" w:rsidRPr="00920449">
        <w:rPr>
          <w:rFonts w:ascii="Graphik" w:hAnsi="Graphik" w:cstheme="minorHAnsi"/>
        </w:rPr>
        <w:t>work towards developing a certification program through which AI applications may be vetted before being implemented at scale</w:t>
      </w:r>
      <w:r w:rsidR="00D82E56" w:rsidRPr="00920449">
        <w:rPr>
          <w:rFonts w:ascii="Graphik" w:hAnsi="Graphik" w:cstheme="minorHAnsi"/>
        </w:rPr>
        <w:t>, creating a safer system that is less prone to bias and discrimination, either from the developer or the underlying data.</w:t>
      </w:r>
    </w:p>
    <w:p w14:paraId="0D481BBB" w14:textId="486618B0" w:rsidR="000D3293" w:rsidRPr="00920449" w:rsidRDefault="008E0848" w:rsidP="00920449">
      <w:pPr>
        <w:ind w:firstLine="432"/>
        <w:rPr>
          <w:rFonts w:ascii="Graphik" w:hAnsi="Graphik" w:cstheme="minorHAnsi"/>
        </w:rPr>
      </w:pPr>
      <w:r w:rsidRPr="00920449">
        <w:rPr>
          <w:rFonts w:ascii="Graphik" w:hAnsi="Graphik" w:cstheme="minorHAnsi"/>
        </w:rPr>
        <w:lastRenderedPageBreak/>
        <w:t xml:space="preserve">It is Accenture’s belief that all people stand to benefit from the use of AI, if implemented properly. </w:t>
      </w:r>
      <w:r w:rsidR="00B84D5A" w:rsidRPr="00920449">
        <w:rPr>
          <w:rFonts w:ascii="Graphik" w:hAnsi="Graphik" w:cstheme="minorHAnsi"/>
        </w:rPr>
        <w:t>Efforts should therefore be used to promote acceptable use, even in the populations that are the most vulnerable</w:t>
      </w:r>
      <w:r w:rsidR="00845078" w:rsidRPr="00920449">
        <w:rPr>
          <w:rFonts w:ascii="Graphik" w:hAnsi="Graphik" w:cstheme="minorHAnsi"/>
        </w:rPr>
        <w:t xml:space="preserve">. However, </w:t>
      </w:r>
      <w:r w:rsidR="00DF5202" w:rsidRPr="00920449">
        <w:rPr>
          <w:rFonts w:ascii="Graphik" w:hAnsi="Graphik" w:cstheme="minorHAnsi"/>
        </w:rPr>
        <w:t xml:space="preserve">in such situations </w:t>
      </w:r>
      <w:r w:rsidR="00525556" w:rsidRPr="00920449">
        <w:rPr>
          <w:rFonts w:ascii="Graphik" w:hAnsi="Graphik" w:cstheme="minorHAnsi"/>
        </w:rPr>
        <w:t xml:space="preserve">extreme care should be taken to ensure that the system meets all necessary requirements to avoid </w:t>
      </w:r>
      <w:r w:rsidR="00107224" w:rsidRPr="00920449">
        <w:rPr>
          <w:rFonts w:ascii="Graphik" w:hAnsi="Graphik" w:cstheme="minorHAnsi"/>
        </w:rPr>
        <w:t xml:space="preserve">unintended negative repercussions. </w:t>
      </w:r>
      <w:r w:rsidR="00D82E56" w:rsidRPr="00920449">
        <w:rPr>
          <w:rFonts w:ascii="Graphik" w:hAnsi="Graphik" w:cstheme="minorHAnsi"/>
        </w:rPr>
        <w:t>Risk thresholds may need to be adjusted in these settings</w:t>
      </w:r>
      <w:r w:rsidR="00362532" w:rsidRPr="00920449">
        <w:rPr>
          <w:rFonts w:ascii="Graphik" w:hAnsi="Graphik" w:cstheme="minorHAnsi"/>
        </w:rPr>
        <w:t xml:space="preserve"> as a result, although a good risk assessment tool should account for these </w:t>
      </w:r>
      <w:r w:rsidR="00612DE5" w:rsidRPr="00920449">
        <w:rPr>
          <w:rFonts w:ascii="Graphik" w:hAnsi="Graphik" w:cstheme="minorHAnsi"/>
        </w:rPr>
        <w:t xml:space="preserve">factors. </w:t>
      </w:r>
    </w:p>
    <w:p w14:paraId="7C4AE169" w14:textId="13B369B2" w:rsidR="00BD0E84" w:rsidRPr="00920449" w:rsidRDefault="003B7BC6" w:rsidP="00920449">
      <w:pPr>
        <w:ind w:firstLine="432"/>
        <w:rPr>
          <w:rFonts w:ascii="Graphik" w:hAnsi="Graphik" w:cstheme="minorHAnsi"/>
        </w:rPr>
      </w:pPr>
      <w:r w:rsidRPr="00920449">
        <w:rPr>
          <w:rFonts w:ascii="Graphik" w:hAnsi="Graphik" w:cstheme="minorHAnsi"/>
        </w:rPr>
        <w:t xml:space="preserve">Artificial intelligence will empower mankind, enabling innovative technologies and solutions we can only dream of today. But that power must be balanced by responsibility, transparency, and fairness. </w:t>
      </w:r>
      <w:r w:rsidR="00B63253" w:rsidRPr="00920449">
        <w:rPr>
          <w:rFonts w:ascii="Graphik" w:hAnsi="Graphik" w:cstheme="minorHAnsi"/>
        </w:rPr>
        <w:t xml:space="preserve">Just as data privacy and cybersecurity are quickly becoming the responsibility of the government, Responsible AI must also be quickly elevated in importance as its effect on society will be immense. </w:t>
      </w:r>
      <w:r w:rsidR="004C0ACA" w:rsidRPr="00920449">
        <w:rPr>
          <w:rFonts w:ascii="Graphik" w:hAnsi="Graphik" w:cstheme="minorHAnsi"/>
        </w:rPr>
        <w:t xml:space="preserve">In many ways, the technology behind AI is well developed and accessible. </w:t>
      </w:r>
      <w:r w:rsidRPr="00920449">
        <w:rPr>
          <w:rFonts w:ascii="Graphik" w:hAnsi="Graphik" w:cstheme="minorHAnsi"/>
        </w:rPr>
        <w:t xml:space="preserve">We </w:t>
      </w:r>
      <w:r w:rsidR="004C0ACA" w:rsidRPr="00920449">
        <w:rPr>
          <w:rFonts w:ascii="Graphik" w:hAnsi="Graphik" w:cstheme="minorHAnsi"/>
        </w:rPr>
        <w:t xml:space="preserve">now </w:t>
      </w:r>
      <w:r w:rsidRPr="00920449">
        <w:rPr>
          <w:rFonts w:ascii="Graphik" w:hAnsi="Graphik" w:cstheme="minorHAnsi"/>
        </w:rPr>
        <w:t>have a unique opportunity to determine what the human side of the equation should look like</w:t>
      </w:r>
      <w:r w:rsidR="00B63253" w:rsidRPr="00920449">
        <w:rPr>
          <w:rFonts w:ascii="Graphik" w:hAnsi="Graphik" w:cstheme="minorHAnsi"/>
        </w:rPr>
        <w:t xml:space="preserve">, </w:t>
      </w:r>
      <w:r w:rsidR="004C0ACA" w:rsidRPr="00920449">
        <w:rPr>
          <w:rFonts w:ascii="Graphik" w:hAnsi="Graphik" w:cstheme="minorHAnsi"/>
        </w:rPr>
        <w:t>and</w:t>
      </w:r>
      <w:r w:rsidR="00B63253" w:rsidRPr="00920449">
        <w:rPr>
          <w:rFonts w:ascii="Graphik" w:hAnsi="Graphik" w:cstheme="minorHAnsi"/>
        </w:rPr>
        <w:t xml:space="preserve"> the time to act is now.</w:t>
      </w:r>
    </w:p>
    <w:p w14:paraId="562CBB3A" w14:textId="29DBC7CB" w:rsidR="004C0ACA" w:rsidRPr="00920449" w:rsidRDefault="004C0ACA" w:rsidP="00920449">
      <w:pPr>
        <w:ind w:firstLine="432"/>
        <w:rPr>
          <w:rFonts w:ascii="Graphik" w:hAnsi="Graphik" w:cstheme="minorHAnsi"/>
        </w:rPr>
      </w:pPr>
      <w:r w:rsidRPr="00920449">
        <w:rPr>
          <w:rFonts w:ascii="Graphik" w:hAnsi="Graphik" w:cstheme="minorHAnsi"/>
        </w:rPr>
        <w:t>The largest challenge will be simple adoption and acceptance of AI in citizen services as employees tend to protect jobs and fear downsizing.  The true human benefit of increased AI application in government will be a shift in people’s time from administrative tasks to increased connection time with citizens.  The second most significant benefit is the enabling of self-service and control for accessing information and programs in the hands of the citizens, a consumer-like expectation that citizens increasingly expect.  Acknowledging the change management challenges and creating compelling use cases to push the AI opportunity throughout government is essential to successful implementation.</w:t>
      </w:r>
    </w:p>
    <w:p w14:paraId="4C1C7F42" w14:textId="67503BE6" w:rsidR="00BD0E84" w:rsidRDefault="00BD0E84">
      <w:pPr>
        <w:rPr>
          <w:rFonts w:cstheme="minorHAnsi"/>
        </w:rPr>
      </w:pPr>
    </w:p>
    <w:p w14:paraId="57256C02" w14:textId="77777777" w:rsidR="00A0581D" w:rsidRDefault="00A0581D">
      <w:pPr>
        <w:rPr>
          <w:rFonts w:ascii="Graphik Semibold" w:hAnsi="Graphik Semibold" w:cstheme="minorHAnsi"/>
          <w:b/>
          <w:bCs/>
          <w:sz w:val="28"/>
          <w:szCs w:val="28"/>
        </w:rPr>
      </w:pPr>
      <w:r>
        <w:rPr>
          <w:rFonts w:ascii="Graphik Semibold" w:hAnsi="Graphik Semibold" w:cstheme="minorHAnsi"/>
          <w:b/>
          <w:bCs/>
          <w:sz w:val="28"/>
          <w:szCs w:val="28"/>
        </w:rPr>
        <w:br w:type="page"/>
      </w:r>
    </w:p>
    <w:p w14:paraId="555165FD" w14:textId="77777777" w:rsidR="00A0581D" w:rsidRPr="00920449" w:rsidRDefault="006635E1">
      <w:pPr>
        <w:rPr>
          <w:rFonts w:ascii="Graphik Semibold" w:hAnsi="Graphik Semibold" w:cstheme="minorHAnsi"/>
          <w:b/>
          <w:bCs/>
          <w:sz w:val="32"/>
          <w:szCs w:val="32"/>
        </w:rPr>
      </w:pPr>
      <w:r w:rsidRPr="00920449">
        <w:rPr>
          <w:rFonts w:ascii="Graphik Semibold" w:hAnsi="Graphik Semibold" w:cstheme="minorHAnsi"/>
          <w:b/>
          <w:bCs/>
          <w:sz w:val="32"/>
          <w:szCs w:val="32"/>
        </w:rPr>
        <w:lastRenderedPageBreak/>
        <w:t xml:space="preserve">AI </w:t>
      </w:r>
      <w:r w:rsidR="00A0581D" w:rsidRPr="00920449">
        <w:rPr>
          <w:rFonts w:ascii="Graphik Semibold" w:hAnsi="Graphik Semibold" w:cstheme="minorHAnsi"/>
          <w:b/>
          <w:bCs/>
          <w:sz w:val="32"/>
          <w:szCs w:val="32"/>
        </w:rPr>
        <w:t>Public Sector Use Cases</w:t>
      </w:r>
    </w:p>
    <w:p w14:paraId="0C16CA23" w14:textId="18A98902" w:rsidR="006635E1" w:rsidRPr="00920449" w:rsidRDefault="00FB1D82">
      <w:pPr>
        <w:rPr>
          <w:rFonts w:ascii="Graphik Semibold" w:hAnsi="Graphik Semibold" w:cstheme="minorHAnsi"/>
          <w:b/>
          <w:bCs/>
          <w:i/>
          <w:iCs/>
          <w:sz w:val="24"/>
          <w:szCs w:val="24"/>
        </w:rPr>
      </w:pPr>
      <w:r w:rsidRPr="00920449">
        <w:rPr>
          <w:rFonts w:ascii="Graphik Semibold" w:hAnsi="Graphik Semibold" w:cstheme="minorHAnsi"/>
          <w:b/>
          <w:bCs/>
          <w:i/>
          <w:iCs/>
          <w:sz w:val="24"/>
          <w:szCs w:val="24"/>
        </w:rPr>
        <w:t>Government</w:t>
      </w:r>
      <w:r w:rsidR="00A0581D" w:rsidRPr="00920449">
        <w:rPr>
          <w:rFonts w:ascii="Graphik Semibold" w:hAnsi="Graphik Semibold" w:cstheme="minorHAnsi"/>
          <w:b/>
          <w:bCs/>
          <w:i/>
          <w:iCs/>
          <w:sz w:val="24"/>
          <w:szCs w:val="24"/>
        </w:rPr>
        <w:t xml:space="preserve"> of Singapore</w:t>
      </w:r>
      <w:r w:rsidRPr="00920449">
        <w:rPr>
          <w:rFonts w:ascii="Graphik Semibold" w:hAnsi="Graphik Semibold" w:cstheme="minorHAnsi"/>
          <w:b/>
          <w:bCs/>
          <w:i/>
          <w:iCs/>
          <w:sz w:val="24"/>
          <w:szCs w:val="24"/>
        </w:rPr>
        <w:t xml:space="preserve"> </w:t>
      </w:r>
    </w:p>
    <w:p w14:paraId="0285B563" w14:textId="07D1D498" w:rsidR="006635E1" w:rsidRPr="00920449" w:rsidRDefault="006635E1" w:rsidP="00920449">
      <w:pPr>
        <w:autoSpaceDE w:val="0"/>
        <w:autoSpaceDN w:val="0"/>
        <w:adjustRightInd w:val="0"/>
        <w:spacing w:after="0" w:line="240" w:lineRule="auto"/>
        <w:ind w:firstLine="432"/>
        <w:rPr>
          <w:rFonts w:ascii="Graphik" w:hAnsi="Graphik" w:cs="Graphik-Regular"/>
        </w:rPr>
      </w:pPr>
      <w:r w:rsidRPr="00920449">
        <w:rPr>
          <w:rFonts w:ascii="Graphik" w:hAnsi="Graphik" w:cs="Graphik-Regular"/>
        </w:rPr>
        <w:t>From cutting-edge labs to public agencies across the Lion City—healthcare, transportation, tourism, customs, public safety, education and more—the Singaporean government is investing in AI to improve the day-to-day lives of citizens and make public service delivery more effective, responsive and efficient. This investment is part of Singapore’s push to become an AI powerhouse in Southeast Asia—and the world. The government has named AI as one of the four key technologies for digital readiness, and it is also the backbone of its smart city infrastructure. In a first for the region, Singapore created a governance framework with the World Economic Forum’s Centre for the Fourth Industrial Revolution that addresses the responsible and ethical use of AI</w:t>
      </w:r>
      <w:r w:rsidR="00FB1D82" w:rsidRPr="00920449">
        <w:rPr>
          <w:rFonts w:ascii="Graphik" w:hAnsi="Graphik" w:cs="Graphik-Regular"/>
        </w:rPr>
        <w:t>.</w:t>
      </w:r>
      <w:r w:rsidRPr="00920449">
        <w:rPr>
          <w:rFonts w:ascii="Graphik" w:hAnsi="Graphik" w:cs="Graphik-Regular"/>
        </w:rPr>
        <w:t xml:space="preserve"> </w:t>
      </w:r>
    </w:p>
    <w:p w14:paraId="418715D9" w14:textId="77777777" w:rsidR="006635E1" w:rsidRPr="00920449" w:rsidRDefault="006635E1" w:rsidP="00920449">
      <w:pPr>
        <w:autoSpaceDE w:val="0"/>
        <w:autoSpaceDN w:val="0"/>
        <w:adjustRightInd w:val="0"/>
        <w:spacing w:after="0" w:line="240" w:lineRule="auto"/>
        <w:ind w:firstLine="432"/>
        <w:rPr>
          <w:rFonts w:ascii="Graphik" w:hAnsi="Graphik" w:cs="Graphik-Regular"/>
        </w:rPr>
      </w:pPr>
    </w:p>
    <w:p w14:paraId="5C5FF213" w14:textId="68F9DF05" w:rsidR="006635E1" w:rsidRPr="00920449" w:rsidRDefault="006635E1" w:rsidP="00920449">
      <w:pPr>
        <w:autoSpaceDE w:val="0"/>
        <w:autoSpaceDN w:val="0"/>
        <w:adjustRightInd w:val="0"/>
        <w:spacing w:after="0" w:line="240" w:lineRule="auto"/>
        <w:ind w:firstLine="432"/>
        <w:rPr>
          <w:rFonts w:ascii="Graphik" w:hAnsi="Graphik" w:cs="Graphik-Bold"/>
          <w:b/>
          <w:bCs/>
        </w:rPr>
      </w:pPr>
      <w:r w:rsidRPr="00920449">
        <w:rPr>
          <w:rFonts w:ascii="Graphik" w:hAnsi="Graphik" w:cs="Graphik-Regular"/>
        </w:rPr>
        <w:t>Here, AI is not coming. It has arrived.</w:t>
      </w:r>
      <w:r w:rsidR="00FB1D82" w:rsidRPr="00920449">
        <w:rPr>
          <w:rFonts w:ascii="Graphik" w:hAnsi="Graphik" w:cs="Graphik-Bold"/>
          <w:b/>
          <w:bCs/>
        </w:rPr>
        <w:t xml:space="preserve"> </w:t>
      </w:r>
      <w:r w:rsidR="00FB1D82" w:rsidRPr="00920449">
        <w:rPr>
          <w:rFonts w:ascii="Graphik" w:hAnsi="Graphik" w:cs="Graphik-Bold"/>
          <w:b/>
          <w:bCs/>
          <w:color w:val="A100FF" w:themeColor="accent1"/>
        </w:rPr>
        <w:t>The public sector in Singapore has moved past the AI experimentation phase to implementation.</w:t>
      </w:r>
    </w:p>
    <w:p w14:paraId="31EE582D" w14:textId="6B913336" w:rsidR="006635E1" w:rsidRPr="00920449" w:rsidRDefault="006635E1" w:rsidP="006635E1">
      <w:pPr>
        <w:autoSpaceDE w:val="0"/>
        <w:autoSpaceDN w:val="0"/>
        <w:adjustRightInd w:val="0"/>
        <w:spacing w:after="0" w:line="240" w:lineRule="auto"/>
        <w:rPr>
          <w:rFonts w:ascii="Graphik-Bold" w:hAnsi="Graphik-Bold" w:cs="Graphik-Bold"/>
          <w:b/>
          <w:bCs/>
        </w:rPr>
      </w:pPr>
    </w:p>
    <w:p w14:paraId="108D8AFE" w14:textId="0851292E" w:rsidR="006635E1" w:rsidRPr="00920449" w:rsidRDefault="00FB1D82" w:rsidP="006635E1">
      <w:pPr>
        <w:autoSpaceDE w:val="0"/>
        <w:autoSpaceDN w:val="0"/>
        <w:adjustRightInd w:val="0"/>
        <w:spacing w:after="0" w:line="240" w:lineRule="auto"/>
        <w:rPr>
          <w:noProof/>
        </w:rPr>
      </w:pPr>
      <w:r>
        <w:rPr>
          <w:noProof/>
        </w:rPr>
        <w:drawing>
          <wp:anchor distT="0" distB="0" distL="114300" distR="114300" simplePos="0" relativeHeight="251651072" behindDoc="0" locked="0" layoutInCell="1" allowOverlap="1" wp14:anchorId="28EB1D86" wp14:editId="3EB1EB3D">
            <wp:simplePos x="0" y="0"/>
            <wp:positionH relativeFrom="margin">
              <wp:posOffset>4638675</wp:posOffset>
            </wp:positionH>
            <wp:positionV relativeFrom="paragraph">
              <wp:posOffset>185420</wp:posOffset>
            </wp:positionV>
            <wp:extent cx="1696720" cy="1409700"/>
            <wp:effectExtent l="0" t="0" r="0" b="0"/>
            <wp:wrapThrough wrapText="bothSides">
              <wp:wrapPolygon edited="0">
                <wp:start x="0" y="0"/>
                <wp:lineTo x="0" y="21308"/>
                <wp:lineTo x="21341" y="21308"/>
                <wp:lineTo x="2134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l="13429" t="46471"/>
                    <a:stretch/>
                  </pic:blipFill>
                  <pic:spPr bwMode="auto">
                    <a:xfrm>
                      <a:off x="0" y="0"/>
                      <a:ext cx="1696720" cy="1409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1856" behindDoc="0" locked="0" layoutInCell="1" allowOverlap="1" wp14:anchorId="142B9548" wp14:editId="45B7A125">
            <wp:simplePos x="0" y="0"/>
            <wp:positionH relativeFrom="column">
              <wp:posOffset>3200400</wp:posOffset>
            </wp:positionH>
            <wp:positionV relativeFrom="paragraph">
              <wp:posOffset>109220</wp:posOffset>
            </wp:positionV>
            <wp:extent cx="1541780" cy="1524000"/>
            <wp:effectExtent l="0" t="0" r="1270" b="0"/>
            <wp:wrapThrough wrapText="bothSides">
              <wp:wrapPolygon edited="0">
                <wp:start x="0" y="0"/>
                <wp:lineTo x="0" y="21330"/>
                <wp:lineTo x="21351" y="21330"/>
                <wp:lineTo x="2135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l="14569" t="5664" r="29084" b="52845"/>
                    <a:stretch/>
                  </pic:blipFill>
                  <pic:spPr bwMode="auto">
                    <a:xfrm>
                      <a:off x="0" y="0"/>
                      <a:ext cx="1541780" cy="1524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635E1">
        <w:rPr>
          <w:noProof/>
        </w:rPr>
        <w:drawing>
          <wp:inline distT="0" distB="0" distL="0" distR="0" wp14:anchorId="6DBAEEC2" wp14:editId="72738014">
            <wp:extent cx="2857500" cy="184415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91557" cy="1866137"/>
                    </a:xfrm>
                    <a:prstGeom prst="rect">
                      <a:avLst/>
                    </a:prstGeom>
                  </pic:spPr>
                </pic:pic>
              </a:graphicData>
            </a:graphic>
          </wp:inline>
        </w:drawing>
      </w:r>
    </w:p>
    <w:p w14:paraId="7CCBA32C" w14:textId="77777777" w:rsidR="006635E1" w:rsidRDefault="006635E1" w:rsidP="006635E1">
      <w:pPr>
        <w:autoSpaceDE w:val="0"/>
        <w:autoSpaceDN w:val="0"/>
        <w:adjustRightInd w:val="0"/>
        <w:spacing w:after="0" w:line="240" w:lineRule="auto"/>
        <w:rPr>
          <w:rFonts w:ascii="Graphik-Bold" w:hAnsi="Graphik-Bold" w:cs="Graphik-Bold"/>
          <w:b/>
          <w:bCs/>
          <w:sz w:val="24"/>
          <w:szCs w:val="24"/>
        </w:rPr>
      </w:pPr>
    </w:p>
    <w:p w14:paraId="3CD5D6A1" w14:textId="63C53963" w:rsidR="006635E1" w:rsidRDefault="006635E1" w:rsidP="006635E1">
      <w:pPr>
        <w:rPr>
          <w:rFonts w:cstheme="minorHAnsi"/>
        </w:rPr>
      </w:pPr>
    </w:p>
    <w:p w14:paraId="20376B7A" w14:textId="2679D342" w:rsidR="00FB1D82" w:rsidRPr="00920449" w:rsidRDefault="00CE4A43" w:rsidP="006635E1">
      <w:pPr>
        <w:rPr>
          <w:rFonts w:ascii="Graphik" w:hAnsi="Graphik" w:cstheme="minorHAnsi"/>
          <w:b/>
          <w:bCs/>
          <w:i/>
          <w:iCs/>
          <w:sz w:val="24"/>
          <w:szCs w:val="24"/>
        </w:rPr>
      </w:pPr>
      <w:r w:rsidRPr="00920449">
        <w:rPr>
          <w:rFonts w:ascii="Graphik" w:hAnsi="Graphik" w:cstheme="minorHAnsi"/>
          <w:b/>
          <w:bCs/>
          <w:i/>
          <w:iCs/>
          <w:sz w:val="24"/>
          <w:szCs w:val="24"/>
        </w:rPr>
        <w:t>Improving</w:t>
      </w:r>
      <w:r w:rsidR="00A0581D" w:rsidRPr="00920449">
        <w:rPr>
          <w:rFonts w:ascii="Graphik" w:hAnsi="Graphik" w:cstheme="minorHAnsi"/>
          <w:b/>
          <w:bCs/>
          <w:i/>
          <w:iCs/>
          <w:sz w:val="24"/>
          <w:szCs w:val="24"/>
        </w:rPr>
        <w:t xml:space="preserve"> the</w:t>
      </w:r>
      <w:r w:rsidRPr="00920449">
        <w:rPr>
          <w:rFonts w:ascii="Graphik" w:hAnsi="Graphik" w:cstheme="minorHAnsi"/>
          <w:b/>
          <w:bCs/>
          <w:i/>
          <w:iCs/>
          <w:sz w:val="24"/>
          <w:szCs w:val="24"/>
        </w:rPr>
        <w:t xml:space="preserve"> Taxpayer Experience</w:t>
      </w:r>
    </w:p>
    <w:p w14:paraId="06892EBA" w14:textId="751F2E78" w:rsidR="00CE4A43" w:rsidRPr="00CE4A43" w:rsidRDefault="00CE4A43" w:rsidP="00920449">
      <w:pPr>
        <w:ind w:firstLine="432"/>
        <w:rPr>
          <w:rStyle w:val="Strong"/>
          <w:rFonts w:ascii="Graphik" w:hAnsi="Graphik"/>
          <w:b w:val="0"/>
          <w:bCs w:val="0"/>
          <w:color w:val="000000"/>
          <w:shd w:val="clear" w:color="auto" w:fill="FFFFFF"/>
        </w:rPr>
      </w:pPr>
      <w:r w:rsidRPr="00920449">
        <w:rPr>
          <w:rStyle w:val="Strong"/>
          <w:rFonts w:ascii="Graphik" w:hAnsi="Graphik"/>
          <w:b w:val="0"/>
          <w:bCs w:val="0"/>
          <w:color w:val="000000"/>
          <w:shd w:val="clear" w:color="auto" w:fill="FFFFFF"/>
        </w:rPr>
        <w:t>Tax. Known for complexity over customer service, it’s not the first place you look for innovation inspiration. Unless you’re The Office of the Revenue Commissioners in Ireland (Revenue). In a world first, Revenue saw the opportunity to better meet customer needs using new technology</w:t>
      </w:r>
      <w:r w:rsidR="00A0581D">
        <w:rPr>
          <w:rStyle w:val="Strong"/>
          <w:rFonts w:ascii="Graphik" w:hAnsi="Graphik"/>
          <w:b w:val="0"/>
          <w:bCs w:val="0"/>
          <w:color w:val="000000"/>
          <w:shd w:val="clear" w:color="auto" w:fill="FFFFFF"/>
        </w:rPr>
        <w:t xml:space="preserve">, </w:t>
      </w:r>
      <w:r w:rsidRPr="00920449">
        <w:rPr>
          <w:rStyle w:val="Strong"/>
          <w:rFonts w:ascii="Graphik" w:hAnsi="Graphik"/>
          <w:b w:val="0"/>
          <w:bCs w:val="0"/>
          <w:color w:val="000000"/>
          <w:shd w:val="clear" w:color="auto" w:fill="FFFFFF"/>
        </w:rPr>
        <w:t>delivering game-changing outcomes.</w:t>
      </w:r>
    </w:p>
    <w:p w14:paraId="1005FD54" w14:textId="4BDB0906" w:rsidR="00CE4A43" w:rsidRPr="00920449" w:rsidRDefault="00CE4A43" w:rsidP="00920449">
      <w:pPr>
        <w:ind w:firstLine="432"/>
        <w:rPr>
          <w:rFonts w:ascii="Graphik" w:hAnsi="Graphik"/>
          <w:color w:val="000000"/>
          <w:shd w:val="clear" w:color="auto" w:fill="FFFFFF"/>
        </w:rPr>
      </w:pPr>
      <w:r w:rsidRPr="00920449">
        <w:rPr>
          <w:rFonts w:ascii="Graphik" w:hAnsi="Graphik"/>
          <w:color w:val="000000"/>
          <w:shd w:val="clear" w:color="auto" w:fill="FFFFFF"/>
        </w:rPr>
        <w:t>For John Barron, CIO at Revenue, this customer service demand represented the perfect chance to take advantage of automated services, as well as cutting-edge natural language processing. Revenue took a subset of calls related to tax clearance, to pilot a fresh way of managing customer calls.</w:t>
      </w:r>
    </w:p>
    <w:p w14:paraId="3DDC00D8" w14:textId="744BFF52" w:rsidR="00D569EA" w:rsidRDefault="00CE4A43" w:rsidP="00A0581D">
      <w:pPr>
        <w:ind w:firstLine="432"/>
        <w:rPr>
          <w:rFonts w:ascii="Graphik" w:hAnsi="Graphik"/>
          <w:color w:val="000000"/>
          <w:shd w:val="clear" w:color="auto" w:fill="FFFFFF"/>
        </w:rPr>
      </w:pPr>
      <w:r w:rsidRPr="00920449">
        <w:rPr>
          <w:rFonts w:ascii="Graphik" w:hAnsi="Graphik"/>
          <w:color w:val="000000"/>
          <w:shd w:val="clear" w:color="auto" w:fill="FFFFFF"/>
        </w:rPr>
        <w:t xml:space="preserve">The aim of this pilot was to prove the technology and offer a 24/7 automated service, providing the most efficient, effective experience for customers. </w:t>
      </w:r>
      <w:r w:rsidRPr="00920449">
        <w:rPr>
          <w:rFonts w:ascii="Graphik" w:hAnsi="Graphik"/>
          <w:b/>
          <w:bCs/>
          <w:color w:val="A100FF" w:themeColor="accent1"/>
          <w:shd w:val="clear" w:color="auto" w:fill="FFFFFF"/>
        </w:rPr>
        <w:t>The result? A functioning system that both reduced the burden on call centre agents and gave the caller the freedom to make calls whenever they choose</w:t>
      </w:r>
      <w:r w:rsidRPr="00920449">
        <w:rPr>
          <w:rFonts w:ascii="Graphik" w:hAnsi="Graphik"/>
          <w:color w:val="000000"/>
          <w:shd w:val="clear" w:color="auto" w:fill="FFFFFF"/>
        </w:rPr>
        <w:t xml:space="preserve">. </w:t>
      </w:r>
    </w:p>
    <w:p w14:paraId="70DF2365" w14:textId="3202894B" w:rsidR="00CE4A43" w:rsidRPr="00920449" w:rsidRDefault="00D569EA" w:rsidP="00920449">
      <w:pPr>
        <w:ind w:firstLine="432"/>
        <w:rPr>
          <w:rFonts w:ascii="Graphik" w:hAnsi="Graphik"/>
          <w:color w:val="000000"/>
          <w:shd w:val="clear" w:color="auto" w:fill="FFFFFF"/>
        </w:rPr>
      </w:pPr>
      <w:r w:rsidRPr="00920449">
        <w:rPr>
          <w:rFonts w:ascii="Graphik" w:hAnsi="Graphik"/>
          <w:noProof/>
        </w:rPr>
        <w:lastRenderedPageBreak/>
        <w:drawing>
          <wp:anchor distT="0" distB="0" distL="114300" distR="114300" simplePos="0" relativeHeight="251691008" behindDoc="0" locked="0" layoutInCell="1" allowOverlap="1" wp14:anchorId="7655286C" wp14:editId="7FFBB0BB">
            <wp:simplePos x="0" y="0"/>
            <wp:positionH relativeFrom="margin">
              <wp:posOffset>3076575</wp:posOffset>
            </wp:positionH>
            <wp:positionV relativeFrom="paragraph">
              <wp:posOffset>753745</wp:posOffset>
            </wp:positionV>
            <wp:extent cx="3085465" cy="1466850"/>
            <wp:effectExtent l="0" t="0" r="635" b="0"/>
            <wp:wrapThrough wrapText="bothSides">
              <wp:wrapPolygon edited="0">
                <wp:start x="0" y="0"/>
                <wp:lineTo x="0" y="21319"/>
                <wp:lineTo x="21471" y="21319"/>
                <wp:lineTo x="2147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085465" cy="1466850"/>
                    </a:xfrm>
                    <a:prstGeom prst="rect">
                      <a:avLst/>
                    </a:prstGeom>
                  </pic:spPr>
                </pic:pic>
              </a:graphicData>
            </a:graphic>
            <wp14:sizeRelH relativeFrom="margin">
              <wp14:pctWidth>0</wp14:pctWidth>
            </wp14:sizeRelH>
            <wp14:sizeRelV relativeFrom="margin">
              <wp14:pctHeight>0</wp14:pctHeight>
            </wp14:sizeRelV>
          </wp:anchor>
        </w:drawing>
      </w:r>
      <w:r w:rsidRPr="00920449">
        <w:rPr>
          <w:rFonts w:ascii="Graphik" w:hAnsi="Graphik"/>
          <w:noProof/>
        </w:rPr>
        <w:drawing>
          <wp:anchor distT="0" distB="0" distL="114300" distR="114300" simplePos="0" relativeHeight="251672576" behindDoc="1" locked="0" layoutInCell="1" allowOverlap="1" wp14:anchorId="2A740003" wp14:editId="78BC4D8E">
            <wp:simplePos x="0" y="0"/>
            <wp:positionH relativeFrom="margin">
              <wp:posOffset>-257175</wp:posOffset>
            </wp:positionH>
            <wp:positionV relativeFrom="paragraph">
              <wp:posOffset>720090</wp:posOffset>
            </wp:positionV>
            <wp:extent cx="3115310" cy="1457325"/>
            <wp:effectExtent l="0" t="0" r="8890" b="9525"/>
            <wp:wrapTight wrapText="bothSides">
              <wp:wrapPolygon edited="0">
                <wp:start x="0" y="0"/>
                <wp:lineTo x="0" y="21459"/>
                <wp:lineTo x="21530" y="21459"/>
                <wp:lineTo x="2153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115310" cy="1457325"/>
                    </a:xfrm>
                    <a:prstGeom prst="rect">
                      <a:avLst/>
                    </a:prstGeom>
                  </pic:spPr>
                </pic:pic>
              </a:graphicData>
            </a:graphic>
            <wp14:sizeRelH relativeFrom="margin">
              <wp14:pctWidth>0</wp14:pctWidth>
            </wp14:sizeRelH>
            <wp14:sizeRelV relativeFrom="margin">
              <wp14:pctHeight>0</wp14:pctHeight>
            </wp14:sizeRelV>
          </wp:anchor>
        </w:drawing>
      </w:r>
      <w:r w:rsidR="00CE4A43" w:rsidRPr="00920449">
        <w:rPr>
          <w:rFonts w:ascii="Graphik" w:hAnsi="Graphik"/>
          <w:color w:val="000000"/>
          <w:shd w:val="clear" w:color="auto" w:fill="FFFFFF"/>
        </w:rPr>
        <w:t xml:space="preserve">With most taxpayers looking for more flexible interaction with their tax agency, and most being familiar with AI, a virtual agent is a suitable tool for Revenue agencies to meet customer demands. </w:t>
      </w:r>
    </w:p>
    <w:p w14:paraId="68C59387" w14:textId="13D01D59" w:rsidR="00CE4A43" w:rsidRPr="00920449" w:rsidRDefault="00CE4A43" w:rsidP="006635E1">
      <w:pPr>
        <w:rPr>
          <w:rFonts w:ascii="Graphik" w:hAnsi="Graphik" w:cstheme="minorHAnsi"/>
          <w:b/>
          <w:sz w:val="28"/>
          <w:szCs w:val="28"/>
        </w:rPr>
      </w:pPr>
    </w:p>
    <w:sectPr w:rsidR="00CE4A43" w:rsidRPr="009204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C65BC0" w14:textId="77777777" w:rsidR="008D3729" w:rsidRDefault="008D3729" w:rsidP="00E16CC9">
      <w:pPr>
        <w:spacing w:after="0" w:line="240" w:lineRule="auto"/>
      </w:pPr>
      <w:r>
        <w:separator/>
      </w:r>
    </w:p>
  </w:endnote>
  <w:endnote w:type="continuationSeparator" w:id="0">
    <w:p w14:paraId="7A3DA9BF" w14:textId="77777777" w:rsidR="008D3729" w:rsidRDefault="008D3729" w:rsidP="00E16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raphik Regular">
    <w:altName w:val="Calibri"/>
    <w:panose1 w:val="020B0503030202060203"/>
    <w:charset w:val="00"/>
    <w:family w:val="swiss"/>
    <w:notTrueType/>
    <w:pitch w:val="variable"/>
    <w:sig w:usb0="00000007" w:usb1="00000000" w:usb2="00000000" w:usb3="00000000" w:csb0="00000093" w:csb1="00000000"/>
  </w:font>
  <w:font w:name="+mj-ea">
    <w:panose1 w:val="00000000000000000000"/>
    <w:charset w:val="00"/>
    <w:family w:val="roman"/>
    <w:notTrueType/>
    <w:pitch w:val="default"/>
  </w:font>
  <w:font w:name="+mj-cs">
    <w:panose1 w:val="00000000000000000000"/>
    <w:charset w:val="00"/>
    <w:family w:val="roman"/>
    <w:notTrueType/>
    <w:pitch w:val="default"/>
  </w:font>
  <w:font w:name="Graphik">
    <w:panose1 w:val="020B0503030202060203"/>
    <w:charset w:val="00"/>
    <w:family w:val="swiss"/>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Graphik Semibold">
    <w:panose1 w:val="020B0703030202060203"/>
    <w:charset w:val="00"/>
    <w:family w:val="swiss"/>
    <w:pitch w:val="variable"/>
    <w:sig w:usb0="00000007" w:usb1="00000000" w:usb2="00000000" w:usb3="00000000" w:csb0="00000093" w:csb1="00000000"/>
  </w:font>
  <w:font w:name="Graphik-Regular">
    <w:altName w:val="Graphik"/>
    <w:panose1 w:val="00000000000000000000"/>
    <w:charset w:val="00"/>
    <w:family w:val="swiss"/>
    <w:notTrueType/>
    <w:pitch w:val="default"/>
    <w:sig w:usb0="00000003" w:usb1="00000000" w:usb2="00000000" w:usb3="00000000" w:csb0="00000001" w:csb1="00000000"/>
  </w:font>
  <w:font w:name="Graphik-Bold">
    <w:altName w:val="Graphik"/>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5CF02" w14:textId="77777777" w:rsidR="005624EA" w:rsidRDefault="005624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A557EF" w14:textId="58946079" w:rsidR="00F21773" w:rsidRPr="005624EA" w:rsidRDefault="00F21773" w:rsidP="005624EA">
    <w:pPr>
      <w:pBdr>
        <w:top w:val="single" w:sz="6" w:space="2" w:color="auto"/>
      </w:pBdr>
      <w:tabs>
        <w:tab w:val="right" w:pos="9639"/>
      </w:tabs>
      <w:spacing w:before="480" w:after="0"/>
      <w:jc w:val="right"/>
      <w:rPr>
        <w:color w:val="262626" w:themeColor="text1" w:themeTint="D9"/>
      </w:rPr>
    </w:pPr>
    <w:r w:rsidRPr="00786141">
      <w:rPr>
        <w:noProof/>
        <w:snapToGrid w:val="0"/>
        <w:color w:val="262626" w:themeColor="text1" w:themeTint="D9"/>
        <w:sz w:val="16"/>
        <w:szCs w:val="16"/>
      </w:rPr>
      <w:drawing>
        <wp:anchor distT="0" distB="0" distL="114300" distR="114300" simplePos="0" relativeHeight="251659264" behindDoc="0" locked="0" layoutInCell="1" allowOverlap="1" wp14:anchorId="3A52F9F9" wp14:editId="1C4C9D5A">
          <wp:simplePos x="0" y="0"/>
          <wp:positionH relativeFrom="column">
            <wp:posOffset>63944</wp:posOffset>
          </wp:positionH>
          <wp:positionV relativeFrom="paragraph">
            <wp:posOffset>330835</wp:posOffset>
          </wp:positionV>
          <wp:extent cx="192024" cy="202328"/>
          <wp:effectExtent l="0" t="0" r="0" b="7620"/>
          <wp:wrapSquare wrapText="bothSides"/>
          <wp:docPr id="24" name="Picture 24" descr="A picture containing drawing, clock&#10;&#10;Description automatically generated">
            <a:extLst xmlns:a="http://schemas.openxmlformats.org/drawingml/2006/main">
              <a:ext uri="{FF2B5EF4-FFF2-40B4-BE49-F238E27FC236}">
                <a16:creationId xmlns:a16="http://schemas.microsoft.com/office/drawing/2014/main" id="{E306151F-579E-4A3E-8949-882557B1D7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drawing, clock&#10;&#10;Description automatically generated">
                    <a:extLst>
                      <a:ext uri="{FF2B5EF4-FFF2-40B4-BE49-F238E27FC236}">
                        <a16:creationId xmlns:a16="http://schemas.microsoft.com/office/drawing/2014/main" id="{E306151F-579E-4A3E-8949-882557B1D7B1}"/>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2024" cy="202328"/>
                  </a:xfrm>
                  <a:prstGeom prst="rect">
                    <a:avLst/>
                  </a:prstGeom>
                </pic:spPr>
              </pic:pic>
            </a:graphicData>
          </a:graphic>
        </wp:anchor>
      </w:drawing>
    </w:r>
    <w:r w:rsidRPr="00315626">
      <w:rPr>
        <w:snapToGrid w:val="0"/>
        <w:color w:val="262626" w:themeColor="text1" w:themeTint="D9"/>
        <w:sz w:val="16"/>
        <w:szCs w:val="16"/>
      </w:rPr>
      <w:t>Copyright Accenture 202</w:t>
    </w:r>
    <w:r>
      <w:rPr>
        <w:snapToGrid w:val="0"/>
        <w:color w:val="262626" w:themeColor="text1" w:themeTint="D9"/>
        <w:sz w:val="16"/>
        <w:szCs w:val="16"/>
      </w:rPr>
      <w:t>1</w:t>
    </w:r>
    <w:r w:rsidRPr="00315626">
      <w:rPr>
        <w:snapToGrid w:val="0"/>
        <w:color w:val="262626" w:themeColor="text1" w:themeTint="D9"/>
        <w:sz w:val="16"/>
        <w:szCs w:val="16"/>
      </w:rPr>
      <w:t>.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435F6B" w14:textId="77777777" w:rsidR="005624EA" w:rsidRDefault="00562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07564" w14:textId="77777777" w:rsidR="008D3729" w:rsidRDefault="008D3729" w:rsidP="00E16CC9">
      <w:pPr>
        <w:spacing w:after="0" w:line="240" w:lineRule="auto"/>
      </w:pPr>
      <w:r>
        <w:separator/>
      </w:r>
    </w:p>
  </w:footnote>
  <w:footnote w:type="continuationSeparator" w:id="0">
    <w:p w14:paraId="07067CEE" w14:textId="77777777" w:rsidR="008D3729" w:rsidRDefault="008D3729" w:rsidP="00E16C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3A090" w14:textId="77777777" w:rsidR="005624EA" w:rsidRDefault="005624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A2B29D" w14:textId="77777777" w:rsidR="00170C02" w:rsidRPr="00C81E13" w:rsidRDefault="00170C02" w:rsidP="00786141">
    <w:pPr>
      <w:pBdr>
        <w:bottom w:val="single" w:sz="6" w:space="2" w:color="A100FF" w:themeColor="accent1"/>
      </w:pBdr>
      <w:tabs>
        <w:tab w:val="center" w:pos="-6750"/>
        <w:tab w:val="right" w:pos="9639"/>
      </w:tabs>
      <w:spacing w:after="480"/>
      <w:rPr>
        <w:rFonts w:eastAsia="Arial" w:cs="Arial"/>
        <w:color w:val="595959"/>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2493E" w14:textId="77777777" w:rsidR="005624EA" w:rsidRDefault="005624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DD6BEE"/>
    <w:multiLevelType w:val="multilevel"/>
    <w:tmpl w:val="A9AC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903357"/>
    <w:multiLevelType w:val="multilevel"/>
    <w:tmpl w:val="7FBE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8D698E"/>
    <w:multiLevelType w:val="multilevel"/>
    <w:tmpl w:val="8918C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3D1798"/>
    <w:multiLevelType w:val="hybridMultilevel"/>
    <w:tmpl w:val="0C44E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8E5F35"/>
    <w:multiLevelType w:val="multilevel"/>
    <w:tmpl w:val="9076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216A00"/>
    <w:multiLevelType w:val="multilevel"/>
    <w:tmpl w:val="C632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rsen, Graeme">
    <w15:presenceInfo w15:providerId="AD" w15:userId="S::graeme.larsen@accenture.com::2c1b0e07-2b4d-46f6-8649-cd2704f2c2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B63"/>
    <w:rsid w:val="00005692"/>
    <w:rsid w:val="0005111A"/>
    <w:rsid w:val="00074DEF"/>
    <w:rsid w:val="00081CDC"/>
    <w:rsid w:val="000863A7"/>
    <w:rsid w:val="000A528B"/>
    <w:rsid w:val="000B32FD"/>
    <w:rsid w:val="000C0F6E"/>
    <w:rsid w:val="000C4AD8"/>
    <w:rsid w:val="000D3293"/>
    <w:rsid w:val="000E3520"/>
    <w:rsid w:val="000F6AF3"/>
    <w:rsid w:val="00107224"/>
    <w:rsid w:val="001318EC"/>
    <w:rsid w:val="00145AD1"/>
    <w:rsid w:val="00147259"/>
    <w:rsid w:val="0016641D"/>
    <w:rsid w:val="00170C02"/>
    <w:rsid w:val="00175BB0"/>
    <w:rsid w:val="0018152C"/>
    <w:rsid w:val="00184D09"/>
    <w:rsid w:val="001A77CD"/>
    <w:rsid w:val="001F03FE"/>
    <w:rsid w:val="001F3651"/>
    <w:rsid w:val="001F71A7"/>
    <w:rsid w:val="001F77AD"/>
    <w:rsid w:val="00204159"/>
    <w:rsid w:val="00214C42"/>
    <w:rsid w:val="00215B47"/>
    <w:rsid w:val="002166B7"/>
    <w:rsid w:val="0022617E"/>
    <w:rsid w:val="00234049"/>
    <w:rsid w:val="00260567"/>
    <w:rsid w:val="00266862"/>
    <w:rsid w:val="0029221F"/>
    <w:rsid w:val="002B79F3"/>
    <w:rsid w:val="002B7E97"/>
    <w:rsid w:val="002D6CCA"/>
    <w:rsid w:val="002F2052"/>
    <w:rsid w:val="002F48D0"/>
    <w:rsid w:val="0030620D"/>
    <w:rsid w:val="003065AB"/>
    <w:rsid w:val="00310D78"/>
    <w:rsid w:val="003178D6"/>
    <w:rsid w:val="003270C5"/>
    <w:rsid w:val="003362DB"/>
    <w:rsid w:val="003502F1"/>
    <w:rsid w:val="003621E1"/>
    <w:rsid w:val="00362532"/>
    <w:rsid w:val="00364263"/>
    <w:rsid w:val="003A4384"/>
    <w:rsid w:val="003B7BC6"/>
    <w:rsid w:val="003C532D"/>
    <w:rsid w:val="003E4F02"/>
    <w:rsid w:val="003F1DDB"/>
    <w:rsid w:val="0042321E"/>
    <w:rsid w:val="004250BB"/>
    <w:rsid w:val="00437BE6"/>
    <w:rsid w:val="00440B04"/>
    <w:rsid w:val="004471A5"/>
    <w:rsid w:val="00452460"/>
    <w:rsid w:val="004606ED"/>
    <w:rsid w:val="004864F1"/>
    <w:rsid w:val="004B170E"/>
    <w:rsid w:val="004B24D9"/>
    <w:rsid w:val="004B4C7E"/>
    <w:rsid w:val="004C0ACA"/>
    <w:rsid w:val="004C1204"/>
    <w:rsid w:val="004C3799"/>
    <w:rsid w:val="004F01E1"/>
    <w:rsid w:val="00504336"/>
    <w:rsid w:val="00525556"/>
    <w:rsid w:val="0052718A"/>
    <w:rsid w:val="00542C25"/>
    <w:rsid w:val="00547280"/>
    <w:rsid w:val="005476B0"/>
    <w:rsid w:val="0055244B"/>
    <w:rsid w:val="005555F6"/>
    <w:rsid w:val="00556277"/>
    <w:rsid w:val="005624EA"/>
    <w:rsid w:val="00590EF2"/>
    <w:rsid w:val="005A6941"/>
    <w:rsid w:val="005D458A"/>
    <w:rsid w:val="005E0483"/>
    <w:rsid w:val="005E1D5C"/>
    <w:rsid w:val="00612DE5"/>
    <w:rsid w:val="006226C3"/>
    <w:rsid w:val="00630CFE"/>
    <w:rsid w:val="0063234B"/>
    <w:rsid w:val="00635FFA"/>
    <w:rsid w:val="006447B5"/>
    <w:rsid w:val="006635E1"/>
    <w:rsid w:val="006711F8"/>
    <w:rsid w:val="00673C44"/>
    <w:rsid w:val="00682828"/>
    <w:rsid w:val="006855F6"/>
    <w:rsid w:val="0069540B"/>
    <w:rsid w:val="006A2425"/>
    <w:rsid w:val="006B19A9"/>
    <w:rsid w:val="006F3AE1"/>
    <w:rsid w:val="006F5045"/>
    <w:rsid w:val="00711AC8"/>
    <w:rsid w:val="00724081"/>
    <w:rsid w:val="00734D78"/>
    <w:rsid w:val="0073697C"/>
    <w:rsid w:val="00782F5E"/>
    <w:rsid w:val="007B0595"/>
    <w:rsid w:val="007B4D04"/>
    <w:rsid w:val="007C1B73"/>
    <w:rsid w:val="007C5428"/>
    <w:rsid w:val="007C6CBB"/>
    <w:rsid w:val="007E5A24"/>
    <w:rsid w:val="00803D84"/>
    <w:rsid w:val="00837D22"/>
    <w:rsid w:val="00845078"/>
    <w:rsid w:val="008524F1"/>
    <w:rsid w:val="00852AA4"/>
    <w:rsid w:val="008640E7"/>
    <w:rsid w:val="00873542"/>
    <w:rsid w:val="008B45CF"/>
    <w:rsid w:val="008B6A5F"/>
    <w:rsid w:val="008D3729"/>
    <w:rsid w:val="008D420C"/>
    <w:rsid w:val="008E0848"/>
    <w:rsid w:val="00903911"/>
    <w:rsid w:val="00906643"/>
    <w:rsid w:val="00907BF1"/>
    <w:rsid w:val="009108D6"/>
    <w:rsid w:val="00910BCA"/>
    <w:rsid w:val="00912B44"/>
    <w:rsid w:val="00920449"/>
    <w:rsid w:val="009612B3"/>
    <w:rsid w:val="00980AEF"/>
    <w:rsid w:val="00981B4A"/>
    <w:rsid w:val="00993E24"/>
    <w:rsid w:val="009A09E5"/>
    <w:rsid w:val="009A4136"/>
    <w:rsid w:val="009A45DF"/>
    <w:rsid w:val="009F3D1F"/>
    <w:rsid w:val="00A032FA"/>
    <w:rsid w:val="00A04C2B"/>
    <w:rsid w:val="00A0581D"/>
    <w:rsid w:val="00A10AC3"/>
    <w:rsid w:val="00A223DD"/>
    <w:rsid w:val="00A239E9"/>
    <w:rsid w:val="00A31E1A"/>
    <w:rsid w:val="00A405F4"/>
    <w:rsid w:val="00A52C69"/>
    <w:rsid w:val="00A562E9"/>
    <w:rsid w:val="00A56CFB"/>
    <w:rsid w:val="00A66AF3"/>
    <w:rsid w:val="00A753D8"/>
    <w:rsid w:val="00AC1B4C"/>
    <w:rsid w:val="00AE1C25"/>
    <w:rsid w:val="00AE4EAD"/>
    <w:rsid w:val="00B03383"/>
    <w:rsid w:val="00B168AD"/>
    <w:rsid w:val="00B16AC5"/>
    <w:rsid w:val="00B36EC9"/>
    <w:rsid w:val="00B40300"/>
    <w:rsid w:val="00B42CD2"/>
    <w:rsid w:val="00B53421"/>
    <w:rsid w:val="00B5634A"/>
    <w:rsid w:val="00B63253"/>
    <w:rsid w:val="00B75280"/>
    <w:rsid w:val="00B84D5A"/>
    <w:rsid w:val="00B94AAF"/>
    <w:rsid w:val="00BC1569"/>
    <w:rsid w:val="00BD0E84"/>
    <w:rsid w:val="00BF4D1B"/>
    <w:rsid w:val="00C048D6"/>
    <w:rsid w:val="00C377ED"/>
    <w:rsid w:val="00C503C2"/>
    <w:rsid w:val="00C6439B"/>
    <w:rsid w:val="00C8244A"/>
    <w:rsid w:val="00C86E20"/>
    <w:rsid w:val="00CB6DD1"/>
    <w:rsid w:val="00CC09C1"/>
    <w:rsid w:val="00CD780A"/>
    <w:rsid w:val="00CE4A43"/>
    <w:rsid w:val="00CF2111"/>
    <w:rsid w:val="00CF6F35"/>
    <w:rsid w:val="00D0491B"/>
    <w:rsid w:val="00D102AA"/>
    <w:rsid w:val="00D112F6"/>
    <w:rsid w:val="00D344FF"/>
    <w:rsid w:val="00D3755F"/>
    <w:rsid w:val="00D54007"/>
    <w:rsid w:val="00D569EA"/>
    <w:rsid w:val="00D603ED"/>
    <w:rsid w:val="00D75318"/>
    <w:rsid w:val="00D82E56"/>
    <w:rsid w:val="00D857A6"/>
    <w:rsid w:val="00DA145D"/>
    <w:rsid w:val="00DA7B7F"/>
    <w:rsid w:val="00DC4C22"/>
    <w:rsid w:val="00DD15AF"/>
    <w:rsid w:val="00DE47ED"/>
    <w:rsid w:val="00DE5CD3"/>
    <w:rsid w:val="00DE780A"/>
    <w:rsid w:val="00DF5202"/>
    <w:rsid w:val="00E165D4"/>
    <w:rsid w:val="00E16CC9"/>
    <w:rsid w:val="00E2211E"/>
    <w:rsid w:val="00E46414"/>
    <w:rsid w:val="00E54120"/>
    <w:rsid w:val="00E5705A"/>
    <w:rsid w:val="00E65E01"/>
    <w:rsid w:val="00E6685F"/>
    <w:rsid w:val="00E97AA5"/>
    <w:rsid w:val="00EA2C8F"/>
    <w:rsid w:val="00EA5F0B"/>
    <w:rsid w:val="00EA769A"/>
    <w:rsid w:val="00EB0502"/>
    <w:rsid w:val="00EE4CBF"/>
    <w:rsid w:val="00EE6123"/>
    <w:rsid w:val="00EF5606"/>
    <w:rsid w:val="00F129C1"/>
    <w:rsid w:val="00F14886"/>
    <w:rsid w:val="00F21773"/>
    <w:rsid w:val="00F41DD4"/>
    <w:rsid w:val="00F42E95"/>
    <w:rsid w:val="00F514A8"/>
    <w:rsid w:val="00F652CF"/>
    <w:rsid w:val="00F81B63"/>
    <w:rsid w:val="00F83AE5"/>
    <w:rsid w:val="00FA22D6"/>
    <w:rsid w:val="00FA4CB2"/>
    <w:rsid w:val="00FB0E0D"/>
    <w:rsid w:val="00FB1D82"/>
    <w:rsid w:val="00FB27B7"/>
    <w:rsid w:val="00FD2B47"/>
    <w:rsid w:val="00FD5709"/>
    <w:rsid w:val="00FF2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D13F82B"/>
  <w15:chartTrackingRefBased/>
  <w15:docId w15:val="{1F2AC727-87D6-4A06-BB72-4BD97038F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B63"/>
    <w:pPr>
      <w:ind w:left="720"/>
      <w:contextualSpacing/>
    </w:pPr>
  </w:style>
  <w:style w:type="paragraph" w:styleId="BalloonText">
    <w:name w:val="Balloon Text"/>
    <w:basedOn w:val="Normal"/>
    <w:link w:val="BalloonTextChar"/>
    <w:uiPriority w:val="99"/>
    <w:semiHidden/>
    <w:unhideWhenUsed/>
    <w:rsid w:val="00A31E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1E1A"/>
    <w:rPr>
      <w:rFonts w:ascii="Segoe UI" w:hAnsi="Segoe UI" w:cs="Segoe UI"/>
      <w:sz w:val="18"/>
      <w:szCs w:val="18"/>
    </w:rPr>
  </w:style>
  <w:style w:type="character" w:styleId="Strong">
    <w:name w:val="Strong"/>
    <w:basedOn w:val="DefaultParagraphFont"/>
    <w:uiPriority w:val="22"/>
    <w:qFormat/>
    <w:rsid w:val="001F71A7"/>
    <w:rPr>
      <w:b/>
      <w:bCs/>
    </w:rPr>
  </w:style>
  <w:style w:type="table" w:styleId="TableGrid">
    <w:name w:val="Table Grid"/>
    <w:basedOn w:val="TableNormal"/>
    <w:uiPriority w:val="39"/>
    <w:rsid w:val="00215B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755F"/>
    <w:rPr>
      <w:color w:val="A100FF" w:themeColor="hyperlink"/>
      <w:u w:val="single"/>
    </w:rPr>
  </w:style>
  <w:style w:type="character" w:styleId="UnresolvedMention">
    <w:name w:val="Unresolved Mention"/>
    <w:basedOn w:val="DefaultParagraphFont"/>
    <w:uiPriority w:val="99"/>
    <w:semiHidden/>
    <w:unhideWhenUsed/>
    <w:rsid w:val="00D3755F"/>
    <w:rPr>
      <w:color w:val="605E5C"/>
      <w:shd w:val="clear" w:color="auto" w:fill="E1DFDD"/>
    </w:rPr>
  </w:style>
  <w:style w:type="character" w:styleId="CommentReference">
    <w:name w:val="annotation reference"/>
    <w:basedOn w:val="DefaultParagraphFont"/>
    <w:uiPriority w:val="99"/>
    <w:semiHidden/>
    <w:unhideWhenUsed/>
    <w:rsid w:val="00E54120"/>
    <w:rPr>
      <w:sz w:val="16"/>
      <w:szCs w:val="16"/>
    </w:rPr>
  </w:style>
  <w:style w:type="paragraph" w:styleId="CommentText">
    <w:name w:val="annotation text"/>
    <w:basedOn w:val="Normal"/>
    <w:link w:val="CommentTextChar"/>
    <w:uiPriority w:val="99"/>
    <w:semiHidden/>
    <w:unhideWhenUsed/>
    <w:rsid w:val="00E54120"/>
    <w:pPr>
      <w:spacing w:line="240" w:lineRule="auto"/>
    </w:pPr>
    <w:rPr>
      <w:sz w:val="20"/>
      <w:szCs w:val="20"/>
    </w:rPr>
  </w:style>
  <w:style w:type="character" w:customStyle="1" w:styleId="CommentTextChar">
    <w:name w:val="Comment Text Char"/>
    <w:basedOn w:val="DefaultParagraphFont"/>
    <w:link w:val="CommentText"/>
    <w:uiPriority w:val="99"/>
    <w:semiHidden/>
    <w:rsid w:val="00E54120"/>
    <w:rPr>
      <w:sz w:val="20"/>
      <w:szCs w:val="20"/>
    </w:rPr>
  </w:style>
  <w:style w:type="paragraph" w:styleId="CommentSubject">
    <w:name w:val="annotation subject"/>
    <w:basedOn w:val="CommentText"/>
    <w:next w:val="CommentText"/>
    <w:link w:val="CommentSubjectChar"/>
    <w:uiPriority w:val="99"/>
    <w:semiHidden/>
    <w:unhideWhenUsed/>
    <w:rsid w:val="00E54120"/>
    <w:rPr>
      <w:b/>
      <w:bCs/>
    </w:rPr>
  </w:style>
  <w:style w:type="character" w:customStyle="1" w:styleId="CommentSubjectChar">
    <w:name w:val="Comment Subject Char"/>
    <w:basedOn w:val="CommentTextChar"/>
    <w:link w:val="CommentSubject"/>
    <w:uiPriority w:val="99"/>
    <w:semiHidden/>
    <w:rsid w:val="00E54120"/>
    <w:rPr>
      <w:b/>
      <w:bCs/>
      <w:sz w:val="20"/>
      <w:szCs w:val="20"/>
    </w:rPr>
  </w:style>
  <w:style w:type="paragraph" w:styleId="Header">
    <w:name w:val="header"/>
    <w:basedOn w:val="Normal"/>
    <w:link w:val="HeaderChar"/>
    <w:uiPriority w:val="99"/>
    <w:unhideWhenUsed/>
    <w:rsid w:val="00170C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C02"/>
  </w:style>
  <w:style w:type="paragraph" w:styleId="Footer">
    <w:name w:val="footer"/>
    <w:basedOn w:val="Normal"/>
    <w:link w:val="FooterChar"/>
    <w:uiPriority w:val="99"/>
    <w:unhideWhenUsed/>
    <w:rsid w:val="00170C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330501">
      <w:bodyDiv w:val="1"/>
      <w:marLeft w:val="0"/>
      <w:marRight w:val="0"/>
      <w:marTop w:val="0"/>
      <w:marBottom w:val="0"/>
      <w:divBdr>
        <w:top w:val="none" w:sz="0" w:space="0" w:color="auto"/>
        <w:left w:val="none" w:sz="0" w:space="0" w:color="auto"/>
        <w:bottom w:val="none" w:sz="0" w:space="0" w:color="auto"/>
        <w:right w:val="none" w:sz="0" w:space="0" w:color="auto"/>
      </w:divBdr>
    </w:div>
    <w:div w:id="547451800">
      <w:bodyDiv w:val="1"/>
      <w:marLeft w:val="0"/>
      <w:marRight w:val="0"/>
      <w:marTop w:val="0"/>
      <w:marBottom w:val="0"/>
      <w:divBdr>
        <w:top w:val="none" w:sz="0" w:space="0" w:color="auto"/>
        <w:left w:val="none" w:sz="0" w:space="0" w:color="auto"/>
        <w:bottom w:val="none" w:sz="0" w:space="0" w:color="auto"/>
        <w:right w:val="none" w:sz="0" w:space="0" w:color="auto"/>
      </w:divBdr>
    </w:div>
    <w:div w:id="1154567068">
      <w:bodyDiv w:val="1"/>
      <w:marLeft w:val="0"/>
      <w:marRight w:val="0"/>
      <w:marTop w:val="0"/>
      <w:marBottom w:val="0"/>
      <w:divBdr>
        <w:top w:val="none" w:sz="0" w:space="0" w:color="auto"/>
        <w:left w:val="none" w:sz="0" w:space="0" w:color="auto"/>
        <w:bottom w:val="none" w:sz="0" w:space="0" w:color="auto"/>
        <w:right w:val="none" w:sz="0" w:space="0" w:color="auto"/>
      </w:divBdr>
    </w:div>
    <w:div w:id="1218739184">
      <w:bodyDiv w:val="1"/>
      <w:marLeft w:val="0"/>
      <w:marRight w:val="0"/>
      <w:marTop w:val="0"/>
      <w:marBottom w:val="0"/>
      <w:divBdr>
        <w:top w:val="none" w:sz="0" w:space="0" w:color="auto"/>
        <w:left w:val="none" w:sz="0" w:space="0" w:color="auto"/>
        <w:bottom w:val="none" w:sz="0" w:space="0" w:color="auto"/>
        <w:right w:val="none" w:sz="0" w:space="0" w:color="auto"/>
      </w:divBdr>
    </w:div>
    <w:div w:id="1483933691">
      <w:bodyDiv w:val="1"/>
      <w:marLeft w:val="0"/>
      <w:marRight w:val="0"/>
      <w:marTop w:val="0"/>
      <w:marBottom w:val="0"/>
      <w:divBdr>
        <w:top w:val="none" w:sz="0" w:space="0" w:color="auto"/>
        <w:left w:val="none" w:sz="0" w:space="0" w:color="auto"/>
        <w:bottom w:val="none" w:sz="0" w:space="0" w:color="auto"/>
        <w:right w:val="none" w:sz="0" w:space="0" w:color="auto"/>
      </w:divBdr>
    </w:div>
    <w:div w:id="1526870831">
      <w:bodyDiv w:val="1"/>
      <w:marLeft w:val="0"/>
      <w:marRight w:val="0"/>
      <w:marTop w:val="0"/>
      <w:marBottom w:val="0"/>
      <w:divBdr>
        <w:top w:val="none" w:sz="0" w:space="0" w:color="auto"/>
        <w:left w:val="none" w:sz="0" w:space="0" w:color="auto"/>
        <w:bottom w:val="none" w:sz="0" w:space="0" w:color="auto"/>
        <w:right w:val="none" w:sz="0" w:space="0" w:color="auto"/>
      </w:divBdr>
    </w:div>
    <w:div w:id="1654287568">
      <w:bodyDiv w:val="1"/>
      <w:marLeft w:val="0"/>
      <w:marRight w:val="0"/>
      <w:marTop w:val="0"/>
      <w:marBottom w:val="0"/>
      <w:divBdr>
        <w:top w:val="none" w:sz="0" w:space="0" w:color="auto"/>
        <w:left w:val="none" w:sz="0" w:space="0" w:color="auto"/>
        <w:bottom w:val="none" w:sz="0" w:space="0" w:color="auto"/>
        <w:right w:val="none" w:sz="0" w:space="0" w:color="auto"/>
      </w:divBdr>
    </w:div>
    <w:div w:id="1702432535">
      <w:bodyDiv w:val="1"/>
      <w:marLeft w:val="0"/>
      <w:marRight w:val="0"/>
      <w:marTop w:val="0"/>
      <w:marBottom w:val="0"/>
      <w:divBdr>
        <w:top w:val="none" w:sz="0" w:space="0" w:color="auto"/>
        <w:left w:val="none" w:sz="0" w:space="0" w:color="auto"/>
        <w:bottom w:val="none" w:sz="0" w:space="0" w:color="auto"/>
        <w:right w:val="none" w:sz="0" w:space="0" w:color="auto"/>
      </w:divBdr>
    </w:div>
    <w:div w:id="1851942318">
      <w:bodyDiv w:val="1"/>
      <w:marLeft w:val="0"/>
      <w:marRight w:val="0"/>
      <w:marTop w:val="0"/>
      <w:marBottom w:val="0"/>
      <w:divBdr>
        <w:top w:val="none" w:sz="0" w:space="0" w:color="auto"/>
        <w:left w:val="none" w:sz="0" w:space="0" w:color="auto"/>
        <w:bottom w:val="none" w:sz="0" w:space="0" w:color="auto"/>
        <w:right w:val="none" w:sz="0" w:space="0" w:color="auto"/>
      </w:divBdr>
    </w:div>
    <w:div w:id="187584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mailto:shannon.macdonald@accenture.com" TargetMode="External"/><Relationship Id="rId26" Type="http://schemas.openxmlformats.org/officeDocument/2006/relationships/image" Target="media/image5.png"/><Relationship Id="rId39" Type="http://schemas.openxmlformats.org/officeDocument/2006/relationships/theme" Target="theme/theme1.xml"/><Relationship Id="rId21" Type="http://schemas.openxmlformats.org/officeDocument/2006/relationships/hyperlink" Target="mailto:graeme.larsen@accenture.com" TargetMode="External"/><Relationship Id="rId34"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homes.cs.washington.edu/~marcotcr/blog/lime/" TargetMode="External"/><Relationship Id="rId33" Type="http://schemas.openxmlformats.org/officeDocument/2006/relationships/image" Target="media/image7.png"/><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mailto:shannon.macdonald@accenture.com" TargetMode="External"/><Relationship Id="rId29" Type="http://schemas.openxmlformats.org/officeDocument/2006/relationships/hyperlink" Target="http://www.informationpolicycentre.com/uploads/5/7/1/0/57104281/white_paper_2-the_role_of_risk_management_in_data_protection-c.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wired.com/2017/04/courts-using-ai-sentence-criminals-must-stop-now/" TargetMode="External"/><Relationship Id="rId32" Type="http://schemas.openxmlformats.org/officeDocument/2006/relationships/hyperlink" Target="https://news.northeastern.edu/2019/08/29/northeastern-researchers-team-with-accenture-to-offer-a-road-map-for-ethics-oversight-for-artificial-intelligence/"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image" Target="media/image4.png"/><Relationship Id="rId28" Type="http://schemas.openxmlformats.org/officeDocument/2006/relationships/image" Target="media/image6.png"/><Relationship Id="rId36" Type="http://schemas.openxmlformats.org/officeDocument/2006/relationships/image" Target="media/image10.png"/><Relationship Id="rId10" Type="http://schemas.openxmlformats.org/officeDocument/2006/relationships/image" Target="media/image1.jpeg"/><Relationship Id="rId19" Type="http://schemas.openxmlformats.org/officeDocument/2006/relationships/hyperlink" Target="mailto:graeme.larsen@accenture.com" TargetMode="External"/><Relationship Id="rId31" Type="http://schemas.openxmlformats.org/officeDocument/2006/relationships/hyperlink" Target="https://techcrunch.com/2018/06/09/accenture-wants-to-beat-unfair-ai-with-a-professional-toolki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yperlink" Target="https://www.accenture.com/_acnmedia/pdf-24/accenture-universal-principles-data-ethics.pdf" TargetMode="External"/><Relationship Id="rId27" Type="http://schemas.openxmlformats.org/officeDocument/2006/relationships/hyperlink" Target="https://www.accenture.com/us-en/insights/financial-services/global-risk-study" TargetMode="External"/><Relationship Id="rId30" Type="http://schemas.openxmlformats.org/officeDocument/2006/relationships/hyperlink" Target="https://www.informationpolicycentre.com/uploads/5/7/1/0/57104281/white_paper_1-a_risk_based_approach_to_privacy_improving_effectiveness_in_practice.pdf" TargetMode="External"/><Relationship Id="rId35" Type="http://schemas.openxmlformats.org/officeDocument/2006/relationships/image" Target="media/image9.png"/><Relationship Id="rId8" Type="http://schemas.openxmlformats.org/officeDocument/2006/relationships/footnotes" Target="footnotes.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Accenture 2020">
      <a:dk1>
        <a:srgbClr val="000000"/>
      </a:dk1>
      <a:lt1>
        <a:srgbClr val="FFFFFF"/>
      </a:lt1>
      <a:dk2>
        <a:srgbClr val="96968C"/>
      </a:dk2>
      <a:lt2>
        <a:srgbClr val="E6E6DC"/>
      </a:lt2>
      <a:accent1>
        <a:srgbClr val="A100FF"/>
      </a:accent1>
      <a:accent2>
        <a:srgbClr val="7500C0"/>
      </a:accent2>
      <a:accent3>
        <a:srgbClr val="460073"/>
      </a:accent3>
      <a:accent4>
        <a:srgbClr val="B455AA"/>
      </a:accent4>
      <a:accent5>
        <a:srgbClr val="BE82FF"/>
      </a:accent5>
      <a:accent6>
        <a:srgbClr val="DCAFFF"/>
      </a:accent6>
      <a:hlink>
        <a:srgbClr val="A100FF"/>
      </a:hlink>
      <a:folHlink>
        <a:srgbClr val="7500C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9877E7A673E54C85A142AB319849A1" ma:contentTypeVersion="11" ma:contentTypeDescription="Create a new document." ma:contentTypeScope="" ma:versionID="ffb1aecbb068bddb7d24c7354d959d0e">
  <xsd:schema xmlns:xsd="http://www.w3.org/2001/XMLSchema" xmlns:xs="http://www.w3.org/2001/XMLSchema" xmlns:p="http://schemas.microsoft.com/office/2006/metadata/properties" xmlns:ns3="38a72e50-49a2-4a18-a17a-547be4fede1b" xmlns:ns4="d1880b2f-6aa7-46d0-b409-eaef0f931734" targetNamespace="http://schemas.microsoft.com/office/2006/metadata/properties" ma:root="true" ma:fieldsID="fcea471c8521a62ddb94545153454200" ns3:_="" ns4:_="">
    <xsd:import namespace="38a72e50-49a2-4a18-a17a-547be4fede1b"/>
    <xsd:import namespace="d1880b2f-6aa7-46d0-b409-eaef0f93173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a72e50-49a2-4a18-a17a-547be4fede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880b2f-6aa7-46d0-b409-eaef0f93173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61B157-F423-4831-8AFE-0D7FF8C849E7}">
  <ds:schemaRefs>
    <ds:schemaRef ds:uri="http://schemas.microsoft.com/sharepoint/v3/contenttype/forms"/>
  </ds:schemaRefs>
</ds:datastoreItem>
</file>

<file path=customXml/itemProps2.xml><?xml version="1.0" encoding="utf-8"?>
<ds:datastoreItem xmlns:ds="http://schemas.openxmlformats.org/officeDocument/2006/customXml" ds:itemID="{04D645E8-0DB5-45BC-AE98-C625BB1155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a72e50-49a2-4a18-a17a-547be4fede1b"/>
    <ds:schemaRef ds:uri="d1880b2f-6aa7-46d0-b409-eaef0f9317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97F7CC-E1FE-45E2-A25E-C733C23390FF}">
  <ds:schemaRefs>
    <ds:schemaRef ds:uri="38a72e50-49a2-4a18-a17a-547be4fede1b"/>
    <ds:schemaRef ds:uri="http://schemas.microsoft.com/office/2006/metadata/properties"/>
    <ds:schemaRef ds:uri="d1880b2f-6aa7-46d0-b409-eaef0f931734"/>
    <ds:schemaRef ds:uri="http://purl.org/dc/terms/"/>
    <ds:schemaRef ds:uri="http://www.w3.org/XML/1998/namespace"/>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10</Pages>
  <Words>2655</Words>
  <Characters>15138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Larsen, Graeme</dc:creator>
  <cp:keywords/>
  <dc:description/>
  <cp:lastModifiedBy>Larsen, Graeme</cp:lastModifiedBy>
  <cp:revision>20</cp:revision>
  <cp:lastPrinted>2021-06-03T20:34:00Z</cp:lastPrinted>
  <dcterms:created xsi:type="dcterms:W3CDTF">2021-06-04T21:28:00Z</dcterms:created>
  <dcterms:modified xsi:type="dcterms:W3CDTF">2021-10-19T15:46:00Z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0x010100069877E7A673E54C85A142AB319849A1</vt:lpwstr>
  </property>
</Properties>
</file>